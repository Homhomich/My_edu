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5ABD" w14:textId="5AF22C5F" w:rsidR="00F252CB" w:rsidRDefault="33A1AAD7" w:rsidP="2167AEAA">
      <w:pPr>
        <w:rPr>
          <w:b/>
          <w:bCs/>
          <w:sz w:val="32"/>
          <w:szCs w:val="32"/>
        </w:rPr>
      </w:pPr>
      <w:r w:rsidRPr="7DF60A88">
        <w:rPr>
          <w:b/>
          <w:bCs/>
          <w:sz w:val="32"/>
          <w:szCs w:val="32"/>
        </w:rPr>
        <w:t>Инструкция для тех, кто на время выезжает из России в Армению, Грузию, Казахстан и другие страны</w:t>
      </w:r>
    </w:p>
    <w:p w14:paraId="09DD8CA5" w14:textId="31B4844B" w:rsidR="2167AEAA" w:rsidRDefault="2167AEAA" w:rsidP="7DF60A88"/>
    <w:p w14:paraId="7FD24421" w14:textId="5A00F8E5" w:rsidR="00F252CB" w:rsidRDefault="75A764AB" w:rsidP="75A764AB">
      <w:pPr>
        <w:rPr>
          <w:b/>
          <w:bCs/>
        </w:rPr>
      </w:pPr>
      <w:r w:rsidRPr="75A764AB">
        <w:rPr>
          <w:b/>
          <w:bCs/>
        </w:rPr>
        <w:t>Помощь</w:t>
      </w:r>
      <w:bookmarkStart w:id="0" w:name="_GoBack"/>
      <w:bookmarkEnd w:id="0"/>
    </w:p>
    <w:p w14:paraId="3E0E753B" w14:textId="17A7C521" w:rsidR="00F252CB" w:rsidRDefault="5A2715C4" w:rsidP="7DF60A88">
      <w:r>
        <w:t xml:space="preserve">Мы готовы помогать коллегам, которые хотят на время выехать из России — в том числе тем, кто находится на испытательном сроке — с дорогой, деньгами и размещением на первое время. Для того, чтобы получить помощь, надо написать на </w:t>
      </w:r>
      <w:proofErr w:type="spellStart"/>
      <w:r>
        <w:t>ert</w:t>
      </w:r>
      <w:proofErr w:type="spellEnd"/>
      <w:r>
        <w:t xml:space="preserve">-рассылку своего офиса или </w:t>
      </w:r>
      <w:hyperlink r:id="rId5">
        <w:r w:rsidRPr="7DF60A88">
          <w:rPr>
            <w:rStyle w:val="Hyperlink"/>
          </w:rPr>
          <w:t>global.mobility@dataart.com</w:t>
        </w:r>
      </w:hyperlink>
      <w:r>
        <w:t>. Ситуация все время меняется, поэтому лучше уточнять подробности.</w:t>
      </w:r>
    </w:p>
    <w:p w14:paraId="2109CF84" w14:textId="7993B813" w:rsidR="2167AEAA" w:rsidRDefault="3DBCBC7C">
      <w:r w:rsidRPr="7DF60A88">
        <w:rPr>
          <w:b/>
          <w:bCs/>
        </w:rPr>
        <w:t>ВАЖНО.</w:t>
      </w:r>
      <w:r>
        <w:t xml:space="preserve"> Мы просим всех закладывать на переезд к месту </w:t>
      </w:r>
      <w:proofErr w:type="spellStart"/>
      <w:r>
        <w:t>воркейшена</w:t>
      </w:r>
      <w:proofErr w:type="spellEnd"/>
      <w:r>
        <w:t xml:space="preserve"> </w:t>
      </w:r>
      <w:r w:rsidRPr="7DF60A88">
        <w:rPr>
          <w:b/>
          <w:bCs/>
        </w:rPr>
        <w:t>1 рабочий день</w:t>
      </w:r>
      <w:r>
        <w:t xml:space="preserve"> — у нас сейчас по понятным причинам не хватает рук в проектах, и все, кто может выполнять наши обязательства перед клиентами, очень помогают. </w:t>
      </w:r>
      <w:r w:rsidRPr="7DF60A88">
        <w:rPr>
          <w:b/>
          <w:bCs/>
        </w:rPr>
        <w:t xml:space="preserve">Потеря дней — потеря денег, которые нам нужны, в том числе, на помощь коллегам, оказавшимся в тяжелой ситуации. </w:t>
      </w:r>
      <w:r>
        <w:t xml:space="preserve">Этот день надо записать в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(с пометкой </w:t>
      </w:r>
      <w:proofErr w:type="spellStart"/>
      <w:r>
        <w:t>релокация</w:t>
      </w:r>
      <w:proofErr w:type="spellEnd"/>
      <w:r>
        <w:t>). Если вам нужно больше дней, пожалуйста, берите их из отпуска.</w:t>
      </w:r>
    </w:p>
    <w:p w14:paraId="7F8AD84C" w14:textId="33554B2C" w:rsidR="30ACB4C5" w:rsidRDefault="30ACB4C5" w:rsidP="30ACB4C5">
      <w:r>
        <w:t xml:space="preserve">Ко всем </w:t>
      </w:r>
      <w:proofErr w:type="spellStart"/>
      <w:r>
        <w:t>ert</w:t>
      </w:r>
      <w:proofErr w:type="spellEnd"/>
      <w:r>
        <w:t xml:space="preserve">-спискам мы добавили коллег из бухгалтерии, так что запросы на финансовую помощь обрабатываются теперь на тех же рассылках. Если вы уже понесли расходы, добавьте в </w:t>
      </w:r>
      <w:proofErr w:type="spellStart"/>
      <w:r>
        <w:t>аттачмент</w:t>
      </w:r>
      <w:proofErr w:type="spellEnd"/>
      <w:r>
        <w:t xml:space="preserve"> любой документ, их подтверждающий, типа выписки из банка, чека, чего угодно: это не мы вас контролируем, это бухгалтерии надо будет отчитываться об этих расходах.</w:t>
      </w:r>
    </w:p>
    <w:p w14:paraId="530D2CFF" w14:textId="76299B88" w:rsidR="30ACB4C5" w:rsidRDefault="30ACB4C5" w:rsidP="30ACB4C5">
      <w:r>
        <w:t>Сейчас лимит единоразовой помощи — до $1000 гросс. Выплата будет в рамках слота.</w:t>
      </w:r>
    </w:p>
    <w:p w14:paraId="0C4A0E54" w14:textId="5941166C" w:rsidR="00F252CB" w:rsidRDefault="003C2169" w:rsidP="75A764AB">
      <w:hyperlink r:id="rId6">
        <w:r w:rsidR="75A764AB" w:rsidRPr="75A764AB">
          <w:rPr>
            <w:rStyle w:val="Hyperlink"/>
          </w:rPr>
          <w:t>ert.vrn@dataart.com</w:t>
        </w:r>
      </w:hyperlink>
      <w:r w:rsidR="75A764AB">
        <w:t xml:space="preserve"> — Воронеж</w:t>
      </w:r>
    </w:p>
    <w:p w14:paraId="7372245A" w14:textId="7E54F64A" w:rsidR="00F252CB" w:rsidRDefault="003C2169" w:rsidP="75A764AB">
      <w:hyperlink r:id="rId7">
        <w:r w:rsidR="75A764AB" w:rsidRPr="75A764AB">
          <w:rPr>
            <w:rStyle w:val="Hyperlink"/>
          </w:rPr>
          <w:t>ert.spb@dataart.com</w:t>
        </w:r>
      </w:hyperlink>
      <w:r w:rsidR="75A764AB">
        <w:t xml:space="preserve"> — Питер</w:t>
      </w:r>
    </w:p>
    <w:p w14:paraId="4C288D37" w14:textId="2CFA9DE1" w:rsidR="00F252CB" w:rsidRDefault="003C2169" w:rsidP="75A764AB">
      <w:hyperlink r:id="rId8">
        <w:r w:rsidR="75A764AB" w:rsidRPr="1BC9120A">
          <w:rPr>
            <w:rStyle w:val="Hyperlink"/>
          </w:rPr>
          <w:t>ert.krd@dataart.com</w:t>
        </w:r>
      </w:hyperlink>
      <w:r w:rsidR="75A764AB">
        <w:t xml:space="preserve"> — Краснодар</w:t>
      </w:r>
    </w:p>
    <w:p w14:paraId="6AFA5C6C" w14:textId="2973E12C" w:rsidR="00F252CB" w:rsidRDefault="003C2169" w:rsidP="75A764AB">
      <w:hyperlink r:id="rId9">
        <w:r w:rsidR="75A764AB" w:rsidRPr="75A764AB">
          <w:rPr>
            <w:rStyle w:val="Hyperlink"/>
          </w:rPr>
          <w:t>ert.kzn@dataart.com</w:t>
        </w:r>
      </w:hyperlink>
      <w:r w:rsidR="75A764AB">
        <w:t xml:space="preserve"> — Казань</w:t>
      </w:r>
    </w:p>
    <w:p w14:paraId="70AF73D0" w14:textId="409841A7" w:rsidR="00F252CB" w:rsidRDefault="003C2169" w:rsidP="75A764AB">
      <w:hyperlink r:id="rId10">
        <w:r w:rsidR="75A764AB" w:rsidRPr="75A764AB">
          <w:rPr>
            <w:rStyle w:val="Hyperlink"/>
          </w:rPr>
          <w:t>ert.msk@dataart.com</w:t>
        </w:r>
      </w:hyperlink>
      <w:r w:rsidR="75A764AB">
        <w:t xml:space="preserve"> — Москва</w:t>
      </w:r>
    </w:p>
    <w:p w14:paraId="1D4723EB" w14:textId="17DBC733" w:rsidR="00F252CB" w:rsidRDefault="003C2169" w:rsidP="75A764AB">
      <w:hyperlink r:id="rId11">
        <w:r w:rsidR="75A764AB" w:rsidRPr="75A764AB">
          <w:rPr>
            <w:rStyle w:val="Hyperlink"/>
          </w:rPr>
          <w:t>ert.rov@dataart.com</w:t>
        </w:r>
      </w:hyperlink>
      <w:r w:rsidR="75A764AB">
        <w:t xml:space="preserve"> — </w:t>
      </w:r>
      <w:proofErr w:type="spellStart"/>
      <w:r w:rsidR="75A764AB">
        <w:t>Ростов</w:t>
      </w:r>
      <w:proofErr w:type="spellEnd"/>
    </w:p>
    <w:p w14:paraId="659DE5B9" w14:textId="0671557D" w:rsidR="00F252CB" w:rsidRPr="003C2169" w:rsidRDefault="003C2169" w:rsidP="75A764AB">
      <w:pPr>
        <w:rPr>
          <w:lang w:val="en-US"/>
        </w:rPr>
      </w:pPr>
      <w:hyperlink r:id="rId12">
        <w:r w:rsidR="78786E93" w:rsidRPr="003C2169">
          <w:rPr>
            <w:rStyle w:val="Hyperlink"/>
            <w:lang w:val="en-US"/>
          </w:rPr>
          <w:t>ert.rru@dataart.com</w:t>
        </w:r>
      </w:hyperlink>
      <w:r w:rsidR="78786E93" w:rsidRPr="003C2169">
        <w:rPr>
          <w:lang w:val="en-US"/>
        </w:rPr>
        <w:t xml:space="preserve"> — remote Russia</w:t>
      </w:r>
    </w:p>
    <w:p w14:paraId="6B3CBAB7" w14:textId="2AFFD272" w:rsidR="7F42BAAB" w:rsidRPr="003C2169" w:rsidRDefault="003C2169">
      <w:pPr>
        <w:rPr>
          <w:lang w:val="en-US"/>
        </w:rPr>
      </w:pPr>
      <w:hyperlink r:id="rId13">
        <w:r w:rsidR="7F42BAAB" w:rsidRPr="003C2169">
          <w:rPr>
            <w:rStyle w:val="Hyperlink"/>
            <w:lang w:val="en-US"/>
          </w:rPr>
          <w:t>ert.rby@dataart.com</w:t>
        </w:r>
      </w:hyperlink>
      <w:r w:rsidR="7F42BAAB" w:rsidRPr="003C2169">
        <w:rPr>
          <w:lang w:val="en-US"/>
        </w:rPr>
        <w:t xml:space="preserve"> — remote Belarus</w:t>
      </w:r>
    </w:p>
    <w:p w14:paraId="5D619145" w14:textId="18DAE645" w:rsidR="30ACB4C5" w:rsidRPr="003C2169" w:rsidRDefault="30ACB4C5" w:rsidP="30ACB4C5">
      <w:pPr>
        <w:rPr>
          <w:lang w:val="en-US"/>
        </w:rPr>
      </w:pPr>
    </w:p>
    <w:p w14:paraId="64AC27B9" w14:textId="14BA94B6" w:rsidR="30ACB4C5" w:rsidRDefault="30ACB4C5"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>Список рассылок основных принимающих офисов:</w:t>
      </w:r>
    </w:p>
    <w:p w14:paraId="059919C5" w14:textId="10784895" w:rsidR="30ACB4C5" w:rsidRDefault="003C2169">
      <w:hyperlink r:id="rId14">
        <w:r w:rsidR="30ACB4C5" w:rsidRPr="30ACB4C5">
          <w:rPr>
            <w:rStyle w:val="Hyperlink"/>
            <w:rFonts w:ascii="Calibri" w:eastAsia="Calibri" w:hAnsi="Calibri" w:cs="Calibri"/>
            <w:sz w:val="24"/>
            <w:szCs w:val="24"/>
          </w:rPr>
          <w:t>ert.alm@dataart.com</w:t>
        </w:r>
      </w:hyperlink>
      <w:r w:rsidR="30ACB4C5"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— Алматы</w:t>
      </w:r>
    </w:p>
    <w:p w14:paraId="06AFA1F2" w14:textId="10074991" w:rsidR="30ACB4C5" w:rsidRDefault="003C2169">
      <w:hyperlink r:id="rId15">
        <w:r w:rsidR="30ACB4C5" w:rsidRPr="30ACB4C5">
          <w:rPr>
            <w:rStyle w:val="Hyperlink"/>
            <w:rFonts w:ascii="Calibri" w:eastAsia="Calibri" w:hAnsi="Calibri" w:cs="Calibri"/>
            <w:sz w:val="24"/>
            <w:szCs w:val="24"/>
          </w:rPr>
          <w:t>ert.nur@dataart.com</w:t>
        </w:r>
      </w:hyperlink>
      <w:r w:rsidR="30ACB4C5"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gramStart"/>
      <w:r w:rsidR="30ACB4C5" w:rsidRPr="30ACB4C5">
        <w:rPr>
          <w:rFonts w:ascii="Calibri" w:eastAsia="Calibri" w:hAnsi="Calibri" w:cs="Calibri"/>
          <w:color w:val="000000" w:themeColor="text1"/>
          <w:sz w:val="24"/>
          <w:szCs w:val="24"/>
        </w:rPr>
        <w:t>—  Нурсултан</w:t>
      </w:r>
      <w:proofErr w:type="gramEnd"/>
    </w:p>
    <w:p w14:paraId="5975B264" w14:textId="5E77831F" w:rsidR="30ACB4C5" w:rsidRDefault="003C2169">
      <w:hyperlink r:id="rId16">
        <w:r w:rsidR="30ACB4C5" w:rsidRPr="30ACB4C5">
          <w:rPr>
            <w:rStyle w:val="Hyperlink"/>
            <w:rFonts w:ascii="Calibri" w:eastAsia="Calibri" w:hAnsi="Calibri" w:cs="Calibri"/>
            <w:sz w:val="24"/>
            <w:szCs w:val="24"/>
          </w:rPr>
          <w:t>ert.tbs@dataart.com</w:t>
        </w:r>
      </w:hyperlink>
      <w:r w:rsidR="30ACB4C5"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— Тбилиси</w:t>
      </w:r>
    </w:p>
    <w:p w14:paraId="04D25C25" w14:textId="285CC15A" w:rsidR="30ACB4C5" w:rsidRDefault="003C2169">
      <w:hyperlink r:id="rId17">
        <w:r w:rsidR="30ACB4C5" w:rsidRPr="30ACB4C5">
          <w:rPr>
            <w:rStyle w:val="Hyperlink"/>
            <w:rFonts w:ascii="Calibri" w:eastAsia="Calibri" w:hAnsi="Calibri" w:cs="Calibri"/>
            <w:sz w:val="24"/>
            <w:szCs w:val="24"/>
          </w:rPr>
          <w:t>ert.yerevan@dataart.com</w:t>
        </w:r>
      </w:hyperlink>
      <w:r w:rsidR="30ACB4C5"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— Ереван</w:t>
      </w:r>
    </w:p>
    <w:p w14:paraId="4277214A" w14:textId="16B9F953" w:rsidR="30ACB4C5" w:rsidRDefault="30ACB4C5" w:rsidP="30ACB4C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Пожалуйста, не </w:t>
      </w:r>
      <w:proofErr w:type="spellStart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>форвардите</w:t>
      </w:r>
      <w:proofErr w:type="spellEnd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письма с </w:t>
      </w:r>
      <w:proofErr w:type="spellStart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>ert</w:t>
      </w:r>
      <w:proofErr w:type="spellEnd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на другие рассылки — там тоже начинаются </w:t>
      </w:r>
      <w:proofErr w:type="spellStart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>треды</w:t>
      </w:r>
      <w:proofErr w:type="spellEnd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координировать это становится очень тяжело. Пишите только </w:t>
      </w:r>
      <w:proofErr w:type="spellStart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>reply</w:t>
      </w:r>
      <w:proofErr w:type="spellEnd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>all</w:t>
      </w:r>
      <w:proofErr w:type="spellEnd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добавляйте людей/рассылки в этот же </w:t>
      </w:r>
      <w:proofErr w:type="spellStart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>тред</w:t>
      </w:r>
      <w:proofErr w:type="spellEnd"/>
      <w:r w:rsidRPr="30ACB4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по необходимости.</w:t>
      </w:r>
    </w:p>
    <w:p w14:paraId="0FBCABF8" w14:textId="63734F65" w:rsidR="399D484D" w:rsidRDefault="399D484D">
      <w:r w:rsidRPr="7DF60A88">
        <w:rPr>
          <w:b/>
          <w:bCs/>
        </w:rPr>
        <w:t xml:space="preserve">Чат для временно выезжающих коллег </w:t>
      </w:r>
      <w:r>
        <w:t xml:space="preserve">— написать в </w:t>
      </w:r>
      <w:proofErr w:type="spellStart"/>
      <w:r>
        <w:t>личку</w:t>
      </w:r>
      <w:proofErr w:type="spellEnd"/>
      <w:r>
        <w:t xml:space="preserve"> </w:t>
      </w:r>
      <w:r w:rsidR="7DF60A88" w:rsidRPr="7DF60A88">
        <w:rPr>
          <w:b/>
          <w:bCs/>
        </w:rPr>
        <w:t>@</w:t>
      </w:r>
      <w:proofErr w:type="spellStart"/>
      <w:r w:rsidR="7DF60A88" w:rsidRPr="7DF60A88">
        <w:rPr>
          <w:b/>
          <w:bCs/>
        </w:rPr>
        <w:t>volagimop</w:t>
      </w:r>
      <w:proofErr w:type="spellEnd"/>
      <w:r w:rsidR="7DF60A88">
        <w:t xml:space="preserve"> и попросить добавить в чат (Алексей </w:t>
      </w:r>
      <w:proofErr w:type="spellStart"/>
      <w:r w:rsidR="7DF60A88">
        <w:t>Помигалов</w:t>
      </w:r>
      <w:proofErr w:type="spellEnd"/>
      <w:r w:rsidR="7DF60A88">
        <w:t xml:space="preserve"> </w:t>
      </w:r>
      <w:hyperlink r:id="rId18">
        <w:r w:rsidR="7DF60A88" w:rsidRPr="7DF60A88">
          <w:rPr>
            <w:rStyle w:val="Hyperlink"/>
          </w:rPr>
          <w:t>https://newpm.dataart.com/Staff/86211</w:t>
        </w:r>
      </w:hyperlink>
      <w:r w:rsidR="7DF60A88">
        <w:t>).</w:t>
      </w:r>
    </w:p>
    <w:p w14:paraId="1A9D4DE8" w14:textId="35D5D56D" w:rsidR="7DF60A88" w:rsidRDefault="7DF60A88" w:rsidP="7DF60A88">
      <w:r>
        <w:t xml:space="preserve">Инфо канал со всеми ссылками для коллег в </w:t>
      </w:r>
      <w:proofErr w:type="spellStart"/>
      <w:r>
        <w:t>телеграм</w:t>
      </w:r>
      <w:proofErr w:type="spellEnd"/>
      <w:r>
        <w:t xml:space="preserve"> </w:t>
      </w:r>
      <w:hyperlink r:id="rId19">
        <w:r w:rsidRPr="7DF60A88">
          <w:rPr>
            <w:rStyle w:val="Hyperlink"/>
          </w:rPr>
          <w:t>https://t.me/+MuTv53Rb2MQxMzMy</w:t>
        </w:r>
      </w:hyperlink>
      <w:r>
        <w:t xml:space="preserve"> если ссылка не работает, напишите в ТГ @</w:t>
      </w:r>
      <w:proofErr w:type="spellStart"/>
      <w:r w:rsidRPr="7DF60A88">
        <w:rPr>
          <w:b/>
          <w:bCs/>
        </w:rPr>
        <w:t>zlokot</w:t>
      </w:r>
      <w:proofErr w:type="spellEnd"/>
    </w:p>
    <w:p w14:paraId="11DF0154" w14:textId="60C23EC3" w:rsidR="0A3F1DF1" w:rsidRDefault="49710A7F" w:rsidP="5F910A09">
      <w:pPr>
        <w:rPr>
          <w:b/>
          <w:bCs/>
        </w:rPr>
      </w:pPr>
      <w:r w:rsidRPr="7DF60A88">
        <w:rPr>
          <w:b/>
          <w:bCs/>
        </w:rPr>
        <w:t xml:space="preserve">Куда возможно выехать? </w:t>
      </w:r>
    </w:p>
    <w:p w14:paraId="0849F19B" w14:textId="2D0EF078" w:rsidR="5F910A09" w:rsidRDefault="241E8A3E" w:rsidP="5F910A09">
      <w:pPr>
        <w:rPr>
          <w:b/>
          <w:bCs/>
        </w:rPr>
      </w:pPr>
      <w:r>
        <w:t xml:space="preserve">В </w:t>
      </w:r>
      <w:proofErr w:type="spellStart"/>
      <w:r>
        <w:t>DataArt</w:t>
      </w:r>
      <w:proofErr w:type="spellEnd"/>
      <w:r>
        <w:t xml:space="preserve"> всегда было можно совмещать работу и поездки, у нас есть список стран, куда можно временно перебраться без согласований, просто уведомив проект — </w:t>
      </w:r>
      <w:r w:rsidR="619FF516">
        <w:t xml:space="preserve">любая страна, где есть офисы </w:t>
      </w:r>
      <w:proofErr w:type="spellStart"/>
      <w:r w:rsidR="619FF516">
        <w:t>DataArt</w:t>
      </w:r>
      <w:proofErr w:type="spellEnd"/>
      <w:r w:rsidR="619FF516">
        <w:t xml:space="preserve">, любая страна ЕС, вся Скандинавия, Швейцария, Турция. Полный список есть тут — </w:t>
      </w:r>
      <w:hyperlink r:id="rId20">
        <w:r w:rsidRPr="7DF60A88">
          <w:rPr>
            <w:rStyle w:val="Hyperlink"/>
          </w:rPr>
          <w:t>https://info.dataart.com/index.php?title=Short-Term_Workation_Guide</w:t>
        </w:r>
      </w:hyperlink>
    </w:p>
    <w:p w14:paraId="2E5C80B0" w14:textId="6E2C9F90" w:rsidR="0A3F1DF1" w:rsidRDefault="6DE800E4" w:rsidP="5F910A09">
      <w:r>
        <w:t xml:space="preserve">Проще всего сейчас выехать в Армению, Грузию и Казахстан (по этим и некоторым другим странам есть краткие </w:t>
      </w:r>
      <w:proofErr w:type="spellStart"/>
      <w:r>
        <w:t>гайды</w:t>
      </w:r>
      <w:proofErr w:type="spellEnd"/>
      <w:r>
        <w:t xml:space="preserve"> ниже в документе). Туда не нужны визы, у нас там есть инфраструктура, ребята на месте готовы помогать прибывшим. Из Армении, Грузии и Казахстана мы можем потом помочь вам перебраться в другие локации, но сейчас лучше всего ездить протоптанными путями.</w:t>
      </w:r>
    </w:p>
    <w:p w14:paraId="4055AAEA" w14:textId="2AD9FA84" w:rsidR="30ACB4C5" w:rsidRDefault="30ACB4C5" w:rsidP="30ACB4C5">
      <w:r>
        <w:t xml:space="preserve">Наши </w:t>
      </w:r>
      <w:proofErr w:type="spellStart"/>
      <w:r>
        <w:t>гайды</w:t>
      </w:r>
      <w:proofErr w:type="spellEnd"/>
      <w:r>
        <w:t xml:space="preserve"> — </w:t>
      </w:r>
      <w:hyperlink r:id="rId21">
        <w:r w:rsidRPr="1BC9120A">
          <w:rPr>
            <w:rStyle w:val="Hyperlink"/>
          </w:rPr>
          <w:t>https://info.dataart.com/index.php?title=Category:Relocations</w:t>
        </w:r>
      </w:hyperlink>
    </w:p>
    <w:p w14:paraId="3B867FA9" w14:textId="1947C6FE" w:rsidR="30ACB4C5" w:rsidRDefault="0ACFC38A" w:rsidP="30ACB4C5">
      <w:r>
        <w:t xml:space="preserve">Отдельный гид для тех, кто едет в Армению — </w:t>
      </w:r>
      <w:hyperlink r:id="rId22">
        <w:r w:rsidRPr="7DF60A88">
          <w:rPr>
            <w:rStyle w:val="Hyperlink"/>
          </w:rPr>
          <w:t>https://conf.dataart.com/pages/viewpage.action?pageId=342496679</w:t>
        </w:r>
      </w:hyperlink>
      <w:r>
        <w:t xml:space="preserve"> и подробный гид </w:t>
      </w:r>
      <w:hyperlink r:id="rId23">
        <w:r w:rsidR="7DF60A88" w:rsidRPr="7DF60A88">
          <w:rPr>
            <w:rStyle w:val="Hyperlink"/>
          </w:rPr>
          <w:t>https://dataartcom-my.sharepoint.com/:w:/g/personal/oksana_rudenko_dataart_com/EUdEDP114NtDny9_3mXZbF8BL1sYlR5WzuvD3TccB-OkcQ?e=uUMZiN</w:t>
        </w:r>
      </w:hyperlink>
      <w:r w:rsidR="7DF60A88">
        <w:t xml:space="preserve"> </w:t>
      </w:r>
    </w:p>
    <w:p w14:paraId="455275AE" w14:textId="1DA7B076" w:rsidR="30ACB4C5" w:rsidRDefault="30ACB4C5" w:rsidP="30ACB4C5">
      <w:r>
        <w:t xml:space="preserve">В Грузию — </w:t>
      </w:r>
      <w:hyperlink r:id="rId24">
        <w:r w:rsidRPr="30ACB4C5">
          <w:rPr>
            <w:rStyle w:val="Hyperlink"/>
          </w:rPr>
          <w:t>https://conf.dataart.com/pages/viewpage.action?pageId=342496693</w:t>
        </w:r>
      </w:hyperlink>
      <w:r>
        <w:t xml:space="preserve"> </w:t>
      </w:r>
    </w:p>
    <w:p w14:paraId="1560C2FF" w14:textId="5D7E3025" w:rsidR="7DF60A88" w:rsidRDefault="6B07790B" w:rsidP="7DF60A88">
      <w:r>
        <w:t xml:space="preserve">В Казахстан — </w:t>
      </w:r>
      <w:hyperlink r:id="rId25">
        <w:r w:rsidRPr="677D5C94">
          <w:rPr>
            <w:rStyle w:val="Hyperlink"/>
          </w:rPr>
          <w:t>https://conf.dataart.com/display/GM/Kazakhstan</w:t>
        </w:r>
      </w:hyperlink>
    </w:p>
    <w:p w14:paraId="389674B0" w14:textId="5ADA3C8F" w:rsidR="7DF60A88" w:rsidRDefault="1284287F" w:rsidP="7DF60A88">
      <w:r>
        <w:t>Информация по другим направлениям и более подробная информация об Армении, Грузии и Казахстане есть ниже в файле.</w:t>
      </w:r>
    </w:p>
    <w:p w14:paraId="048635DA" w14:textId="177A317A" w:rsidR="00F252CB" w:rsidRDefault="0ACFC38A" w:rsidP="7DF60A88">
      <w:r>
        <w:t>Все разрешения удобно</w:t>
      </w:r>
      <w:r w:rsidR="7DF60A88">
        <w:t xml:space="preserve"> </w:t>
      </w:r>
      <w:r>
        <w:t>собраны тут (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): </w:t>
      </w:r>
      <w:hyperlink r:id="rId26">
        <w:r w:rsidRPr="7DF60A88">
          <w:rPr>
            <w:rStyle w:val="Hyperlink"/>
          </w:rPr>
          <w:t>https://www.iatatravelcentre.com/world.php</w:t>
        </w:r>
      </w:hyperlink>
    </w:p>
    <w:p w14:paraId="7C427599" w14:textId="40CDF588" w:rsidR="00F252CB" w:rsidRDefault="3001229A" w:rsidP="75A764AB">
      <w:r>
        <w:t xml:space="preserve">Полезные ссылки для тех, кто на время уезжает из Воронежа: </w:t>
      </w:r>
      <w:hyperlink r:id="rId27">
        <w:proofErr w:type="spellStart"/>
        <w:r w:rsidRPr="435BE74D">
          <w:rPr>
            <w:rStyle w:val="Hyperlink"/>
          </w:rPr>
          <w:t>зоогостиницы</w:t>
        </w:r>
        <w:proofErr w:type="spellEnd"/>
        <w:r w:rsidRPr="435BE74D">
          <w:rPr>
            <w:rStyle w:val="Hyperlink"/>
          </w:rPr>
          <w:t>, сиделки и помощь по дому, оформление загранпаспортов в Воронеже и Москве, инфо по страховкам для родственников</w:t>
        </w:r>
      </w:hyperlink>
      <w:r>
        <w:t xml:space="preserve"> </w:t>
      </w:r>
    </w:p>
    <w:p w14:paraId="00DDE968" w14:textId="04992C19" w:rsidR="7DF60A88" w:rsidRDefault="7DF60A88" w:rsidP="7DF60A88"/>
    <w:p w14:paraId="3D60BA58" w14:textId="4E5C2DB5" w:rsidR="00F252CB" w:rsidRDefault="5A2715C4" w:rsidP="75A764AB">
      <w:pPr>
        <w:rPr>
          <w:b/>
          <w:bCs/>
        </w:rPr>
      </w:pPr>
      <w:r w:rsidRPr="7DF60A88">
        <w:rPr>
          <w:b/>
          <w:bCs/>
        </w:rPr>
        <w:t>Деньги</w:t>
      </w:r>
    </w:p>
    <w:p w14:paraId="2E9A1657" w14:textId="2CDE9F7C" w:rsidR="7DF60A88" w:rsidRDefault="7DF60A88" w:rsidP="7DF60A88">
      <w:r>
        <w:lastRenderedPageBreak/>
        <w:t>Карты российских банков перестают работать за пределами РФ, но и в этой ситуации есть что предпринять.</w:t>
      </w:r>
    </w:p>
    <w:p w14:paraId="1E25CD5A" w14:textId="4E2D4930" w:rsidR="7DF60A88" w:rsidRDefault="7DF60A88" w:rsidP="7DF60A88">
      <w:r>
        <w:t>Что делать, если вы уже за границей</w:t>
      </w:r>
    </w:p>
    <w:p w14:paraId="5E91BFE8" w14:textId="3FB802F8" w:rsidR="7DF60A88" w:rsidRDefault="7DF60A88" w:rsidP="7DF60A8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Процесс не моментальный – постарайтесь снять наличные, прямо сейчас</w:t>
      </w:r>
    </w:p>
    <w:p w14:paraId="0810E878" w14:textId="58D7D05D" w:rsidR="7DF60A88" w:rsidRDefault="7DF60A88" w:rsidP="7DF60A8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Если карточка перестала работать – не сдавайтесь сразу, попробуйте банкомат другого банка или другой системы</w:t>
      </w:r>
    </w:p>
    <w:p w14:paraId="29C98F8B" w14:textId="720619C4" w:rsidR="7DF60A88" w:rsidRDefault="7DF60A88" w:rsidP="7DF60A8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Если карточка уже точно не работает в банкоматах – возможно ей еще можно оплачивать покупки</w:t>
      </w:r>
    </w:p>
    <w:p w14:paraId="30FEC214" w14:textId="02434A6A" w:rsidR="7DF60A88" w:rsidRDefault="7DF60A88" w:rsidP="7DF60A8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Если уже ничего не работает и нужны деньги – пишите на ert.ru.finsupport@dataart.com, сделаем все что в наших силах</w:t>
      </w:r>
    </w:p>
    <w:p w14:paraId="34858BF1" w14:textId="7FE78C6B" w:rsidR="7DF60A88" w:rsidRDefault="7DF60A88" w:rsidP="7DF60A8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Если где-то работает карта Мир, то там работают и </w:t>
      </w:r>
      <w:proofErr w:type="spellStart"/>
      <w:r>
        <w:t>Visa</w:t>
      </w:r>
      <w:proofErr w:type="spellEnd"/>
      <w:r>
        <w:t>/</w:t>
      </w:r>
      <w:proofErr w:type="spellStart"/>
      <w:r>
        <w:t>MasterCard</w:t>
      </w:r>
      <w:proofErr w:type="spellEnd"/>
      <w:r>
        <w:t xml:space="preserve"> российских банков.</w:t>
      </w:r>
    </w:p>
    <w:p w14:paraId="166A45BE" w14:textId="05C22514" w:rsidR="7DF60A88" w:rsidRDefault="7DF60A88" w:rsidP="7DF60A88">
      <w:r>
        <w:t>Если вы в России и планируете выехать</w:t>
      </w:r>
    </w:p>
    <w:p w14:paraId="339E579E" w14:textId="2A35E3CD" w:rsidR="7DF60A88" w:rsidRDefault="7DF60A88" w:rsidP="7DF60A8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Постарайтесь взять с собой наличные евро или доллары (помните, вывозить можно не более $10,000 на человека)</w:t>
      </w:r>
    </w:p>
    <w:p w14:paraId="00FA4B74" w14:textId="4E222F6B" w:rsidR="7DF60A88" w:rsidRDefault="7DF60A88" w:rsidP="7DF60A8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Уточните на текущий момент, возможно в вашем или доступном для вас банке есть возможность выпустить карту </w:t>
      </w:r>
      <w:proofErr w:type="spellStart"/>
      <w:r>
        <w:t>UnionPay</w:t>
      </w:r>
      <w:proofErr w:type="spellEnd"/>
      <w:r>
        <w:t xml:space="preserve"> (альтернатива </w:t>
      </w:r>
      <w:proofErr w:type="spellStart"/>
      <w:r>
        <w:t>visa</w:t>
      </w:r>
      <w:proofErr w:type="spellEnd"/>
      <w:r>
        <w:t>/</w:t>
      </w:r>
      <w:proofErr w:type="spellStart"/>
      <w:r>
        <w:t>mastercard</w:t>
      </w:r>
      <w:proofErr w:type="spellEnd"/>
      <w:r>
        <w:t>)</w:t>
      </w:r>
    </w:p>
    <w:p w14:paraId="7E16321F" w14:textId="69C1EEAC" w:rsidR="7DF60A88" w:rsidRDefault="7DF60A88" w:rsidP="7DF60A88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t>Россельхозбанк</w:t>
      </w:r>
      <w:proofErr w:type="spellEnd"/>
      <w:r>
        <w:t xml:space="preserve"> уже выпускает </w:t>
      </w:r>
      <w:proofErr w:type="spellStart"/>
      <w:r>
        <w:t>UnionPay</w:t>
      </w:r>
      <w:proofErr w:type="spellEnd"/>
      <w:r>
        <w:t xml:space="preserve"> (есть счета в долларах, есть возможность быстрой выдачи НЕИМЕННОЙ карты, если есть в отделении, либо стандартной — 5 рабочих дней)</w:t>
      </w:r>
    </w:p>
    <w:p w14:paraId="7D363430" w14:textId="02CCBB84" w:rsidR="7DF60A88" w:rsidRDefault="7DF60A88" w:rsidP="7DF60A8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Газпромбанк: есть варианты </w:t>
      </w:r>
      <w:proofErr w:type="spellStart"/>
      <w:r>
        <w:t>UnionPay</w:t>
      </w:r>
      <w:proofErr w:type="spellEnd"/>
      <w:r>
        <w:t xml:space="preserve"> и </w:t>
      </w:r>
      <w:proofErr w:type="spellStart"/>
      <w:r>
        <w:t>jcb</w:t>
      </w:r>
      <w:proofErr w:type="spellEnd"/>
    </w:p>
    <w:p w14:paraId="63584D21" w14:textId="417BB615" w:rsidR="7DF60A88" w:rsidRDefault="7DF60A88" w:rsidP="7DF60A8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в ближайшее время это планировал сделать </w:t>
      </w:r>
      <w:proofErr w:type="spellStart"/>
      <w:r>
        <w:t>Альфабанк</w:t>
      </w:r>
      <w:proofErr w:type="spellEnd"/>
    </w:p>
    <w:p w14:paraId="5781DFAC" w14:textId="56F4EBA3" w:rsidR="7DF60A88" w:rsidRDefault="7DF60A88" w:rsidP="7DF60A88">
      <w:r>
        <w:t>Что еще?</w:t>
      </w:r>
    </w:p>
    <w:p w14:paraId="2B28DBBA" w14:textId="73E7DE47" w:rsidR="7DF60A88" w:rsidRDefault="7DF60A88" w:rsidP="7DF60A88">
      <w:r>
        <w:t>Если вы можете помочь информацией о том, как работают разные карты в разных странах – присылайте Владу Вишнякову.</w:t>
      </w:r>
    </w:p>
    <w:p w14:paraId="5B5F70F8" w14:textId="77025B5B" w:rsidR="7DF60A88" w:rsidRDefault="7DF60A88" w:rsidP="7DF60A88"/>
    <w:p w14:paraId="3317C4C8" w14:textId="428F0E92" w:rsidR="7DF60A88" w:rsidRDefault="7DF60A88" w:rsidP="7DF60A88">
      <w:r w:rsidRPr="7DF60A88">
        <w:rPr>
          <w:b/>
          <w:bCs/>
        </w:rPr>
        <w:t>В каких странах работает платежная система "МИР": памятка от Центробанка РФ</w:t>
      </w:r>
      <w:r>
        <w:t xml:space="preserve"> </w:t>
      </w:r>
    </w:p>
    <w:p w14:paraId="46154E5B" w14:textId="44824F0D" w:rsidR="7DF60A88" w:rsidRDefault="7DF60A88" w:rsidP="7DF60A8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Турция (снять наличные и оплатить покупки можно в банках </w:t>
      </w:r>
      <w:proofErr w:type="spellStart"/>
      <w:r>
        <w:t>Turkiye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Bankasi</w:t>
      </w:r>
      <w:proofErr w:type="spellEnd"/>
      <w:r>
        <w:t xml:space="preserve">, </w:t>
      </w:r>
      <w:proofErr w:type="spellStart"/>
      <w:r>
        <w:t>Ziraat</w:t>
      </w:r>
      <w:proofErr w:type="spellEnd"/>
      <w:r>
        <w:t xml:space="preserve"> </w:t>
      </w:r>
      <w:proofErr w:type="spellStart"/>
      <w:r>
        <w:t>Bankasi</w:t>
      </w:r>
      <w:proofErr w:type="spellEnd"/>
      <w:r>
        <w:t xml:space="preserve">, </w:t>
      </w:r>
      <w:proofErr w:type="spellStart"/>
      <w:r>
        <w:t>VakifBank</w:t>
      </w:r>
      <w:proofErr w:type="spellEnd"/>
      <w:r>
        <w:t>),</w:t>
      </w:r>
    </w:p>
    <w:p w14:paraId="59417AFA" w14:textId="46474D7E" w:rsidR="7DF60A88" w:rsidRDefault="7DF60A88" w:rsidP="7DF60A8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Вьетнам (в инфраструктуре платежной системы NAPAS (банки BIDV, VRB)</w:t>
      </w:r>
    </w:p>
    <w:p w14:paraId="2E931565" w14:textId="1695EA6D" w:rsidR="7DF60A88" w:rsidRDefault="7DF60A88" w:rsidP="7DF60A8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Армения (снять наличные и оплатить покупки можно в устройствах банков-участников платежной системы </w:t>
      </w:r>
      <w:proofErr w:type="spellStart"/>
      <w:r>
        <w:t>ArCa</w:t>
      </w:r>
      <w:proofErr w:type="spellEnd"/>
      <w:r>
        <w:t>),</w:t>
      </w:r>
    </w:p>
    <w:p w14:paraId="207C1128" w14:textId="03A54930" w:rsidR="7DF60A88" w:rsidRDefault="7DF60A88" w:rsidP="7DF60A8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Таджикистан (снять наличные и оплатить покупки можно в устройствах участников платежной системы </w:t>
      </w:r>
      <w:proofErr w:type="spellStart"/>
      <w:r>
        <w:t>Корти</w:t>
      </w:r>
      <w:proofErr w:type="spellEnd"/>
      <w:r>
        <w:t xml:space="preserve"> Милли и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(Душанбе Сити),</w:t>
      </w:r>
    </w:p>
    <w:p w14:paraId="6FEA9735" w14:textId="4F92C37C" w:rsidR="7DF60A88" w:rsidRDefault="7DF60A88" w:rsidP="7DF60A8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Белоруссия (снять наличные и оплатить покупки можно в устройствах банков-участников платежной системы БЕЛКАРТ, а также ВТБ Беларусь),</w:t>
      </w:r>
    </w:p>
    <w:p w14:paraId="661E603C" w14:textId="7AF44AE0" w:rsidR="7DF60A88" w:rsidRDefault="7DF60A88" w:rsidP="7DF60A8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Казахстан (снять наличные и оплатить покупки можно в устройствах банков ВТБ, Сбербанка, Народного Банка Республики Казахстан (</w:t>
      </w:r>
      <w:proofErr w:type="spellStart"/>
      <w:r>
        <w:t>Халык</w:t>
      </w:r>
      <w:proofErr w:type="spellEnd"/>
      <w:r>
        <w:t xml:space="preserve"> Банк), Банка Центр-Кредит),</w:t>
      </w:r>
    </w:p>
    <w:p w14:paraId="7A8622E5" w14:textId="406E33C7" w:rsidR="7DF60A88" w:rsidRDefault="7DF60A88" w:rsidP="7DF60A8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Киргизия (снять наличные и оплатить покупки можно в устройствах банков-участников платежной системы ЭЛКАРТ),</w:t>
      </w:r>
    </w:p>
    <w:p w14:paraId="31760ECB" w14:textId="096A49DE" w:rsidR="7DF60A88" w:rsidRDefault="7DF60A88" w:rsidP="7DF60A8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lastRenderedPageBreak/>
        <w:t>Узбекистан (снять наличные и оплатить покупки можно в устройствах банков-участников платежной системы UZCARD)</w:t>
      </w:r>
    </w:p>
    <w:p w14:paraId="7F2DFA26" w14:textId="20E0A0DA" w:rsidR="30ACB4C5" w:rsidRDefault="30ACB4C5" w:rsidP="30ACB4C5"/>
    <w:p w14:paraId="61AF9CC7" w14:textId="7FFB7E4F" w:rsidR="00F252CB" w:rsidRDefault="0ACFC38A" w:rsidP="75A764AB">
      <w:r w:rsidRPr="7DF60A88">
        <w:rPr>
          <w:b/>
          <w:bCs/>
        </w:rPr>
        <w:t xml:space="preserve">Для счетов ИП. </w:t>
      </w:r>
      <w:r>
        <w:t xml:space="preserve">Мы рекомендуем переводить счета ИП в "Тиньков" — для всех новых у нас там есть корпоративный тариф. Опять-таки никуда ходить ногами не надо. Для подключения к тарифу "Продвинутый" напишите письмо на </w:t>
      </w:r>
      <w:proofErr w:type="spellStart"/>
      <w:r>
        <w:t>ip.dataart.mng</w:t>
      </w:r>
      <w:proofErr w:type="spellEnd"/>
      <w:r>
        <w:t xml:space="preserve"> с указанием ФИО (как в паспорте) и ИНН. Вот описание тарифа — </w:t>
      </w:r>
      <w:hyperlink r:id="rId28">
        <w:r w:rsidRPr="7DF60A88">
          <w:rPr>
            <w:rStyle w:val="Hyperlink"/>
          </w:rPr>
          <w:t>https://dataartcom-my.sharepoint.com/:p:/g/personal/maximilian_pivovarov_dataart_com/EYVuRE-6yu5EpGantGA_AvQBT3o-hO-yAnQfInlha4C8cg?e=RLVfzJ</w:t>
        </w:r>
      </w:hyperlink>
    </w:p>
    <w:p w14:paraId="1B1B13B2" w14:textId="6827EFA4" w:rsidR="7DF60A88" w:rsidRDefault="7DF60A88" w:rsidP="7DF60A88">
      <w:r>
        <w:t xml:space="preserve">Чтобы подписывать документы в КЭДО, сотрудникам ООО важно </w:t>
      </w:r>
      <w:del w:id="1" w:author="Konstantin Malyshev" w:date="2022-03-03T08:39:00Z">
        <w:r w:rsidDel="7DF60A88">
          <w:delText xml:space="preserve"> </w:delText>
        </w:r>
      </w:del>
      <w:r>
        <w:t>сохранить за рубежом свою российскую сим-карту с номером из РМ, указать и привязать зарубежную нельзя.</w:t>
      </w:r>
    </w:p>
    <w:p w14:paraId="52960677" w14:textId="1A30E215" w:rsidR="7DF60A88" w:rsidRDefault="7DF60A88" w:rsidP="7DF60A88">
      <w:pPr>
        <w:rPr>
          <w:b/>
          <w:bCs/>
        </w:rPr>
      </w:pPr>
      <w:r w:rsidRPr="7DF60A88">
        <w:rPr>
          <w:b/>
          <w:bCs/>
        </w:rPr>
        <w:t>Открытие нового счета – надо ли уведомлять ИФНС?</w:t>
      </w:r>
    </w:p>
    <w:p w14:paraId="22D5FF25" w14:textId="540AAC41" w:rsidR="7DF60A88" w:rsidRDefault="7DF60A88" w:rsidP="7DF60A8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при открытии счета внутри РФ владельцу счета ничего делать не нужно. Уведомление об открытии расчетного счета возложено на сам банк</w:t>
      </w:r>
    </w:p>
    <w:p w14:paraId="63B94F0F" w14:textId="48474420" w:rsidR="7DF60A88" w:rsidRDefault="7DF60A88" w:rsidP="7DF60A8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при открытии счета </w:t>
      </w:r>
      <w:proofErr w:type="spellStart"/>
      <w:r>
        <w:t>зарубежом</w:t>
      </w:r>
      <w:proofErr w:type="spellEnd"/>
      <w:r>
        <w:t xml:space="preserve"> - да, обязаны уведомить ИФНС, в которой зарегистрированы в РФ, в течение 1 месяца со дня открытия. Форма уведомления представлена в личном кабинете налогоплательщика в разделе «Все жизненные ситуации». Формат представления – через личный кабинет налогоплательщика (требует электронной подписи), по почте с уведомлением о вручении, лично, через представителя. Нарушение срока подачи уведомления – штраф 1-1,5 </w:t>
      </w:r>
      <w:proofErr w:type="spellStart"/>
      <w:r>
        <w:t>тыс.р</w:t>
      </w:r>
      <w:proofErr w:type="spellEnd"/>
      <w:r>
        <w:t xml:space="preserve">. Непредставление уведомления – штраф 4-5 </w:t>
      </w:r>
      <w:proofErr w:type="spellStart"/>
      <w:r>
        <w:t>тыс.р</w:t>
      </w:r>
      <w:proofErr w:type="spellEnd"/>
      <w:r>
        <w:t>.</w:t>
      </w:r>
    </w:p>
    <w:p w14:paraId="705C7CD2" w14:textId="04B92924" w:rsidR="7DF60A88" w:rsidRDefault="7DF60A88" w:rsidP="7DF60A8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кроме того, по операциям, проведенным по р/с, открытому за рубежом в течение отчетного года, необходимо предоставить «отчет о движении денежных средств» в ИФНС, в которой зарегистрированы, - до 1.06 следующего за отчетным годом. Форма отчета также представлена в личном кабинете налогоплательщика в разделе «Все жизненные ситуации». Формат представления – через личный кабинет налогоплательщика (требует электронной подписи), по почте с уведомлением о вручении, в печатном виде лично или через представителя. За непредставление и нарушение сроков представление предусмотрены штрафы. Вплоть до 20 </w:t>
      </w:r>
      <w:proofErr w:type="spellStart"/>
      <w:r>
        <w:t>тыс.р</w:t>
      </w:r>
      <w:proofErr w:type="spellEnd"/>
      <w:r>
        <w:t>. Отчет о движении денежных средств представлять не нужно, если проживаете в другой стране более 183 дней в году.</w:t>
      </w:r>
    </w:p>
    <w:p w14:paraId="036B8E5A" w14:textId="0A6F860F" w:rsidR="7DF60A88" w:rsidRDefault="7DF60A88" w:rsidP="7DF60A8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Как налоговая может узнать об открытии расчетного счета </w:t>
      </w:r>
      <w:proofErr w:type="spellStart"/>
      <w:r>
        <w:t>зарубежом</w:t>
      </w:r>
      <w:proofErr w:type="spellEnd"/>
      <w:r>
        <w:t>? Существует автоматический обмен налоговой информацией между странами, подписавшими ОЭСР с 2018 года. Однако, как он работает на практике, информации нет. Перечень стран, с которыми подписано такое соглашение тут (Армения не входит пока) — https://base.garant.ru/75034178/53f89421bbdaf741eb2d1ecc4ddb4c33/#block_1000</w:t>
      </w:r>
    </w:p>
    <w:p w14:paraId="714E2F57" w14:textId="1229BA29" w:rsidR="7DF60A88" w:rsidRDefault="7DF60A88" w:rsidP="7DF60A88"/>
    <w:p w14:paraId="6B803E8D" w14:textId="1A2C533D" w:rsidR="7DF60A88" w:rsidRDefault="7DF60A88" w:rsidP="7DF60A88"/>
    <w:p w14:paraId="605EAED7" w14:textId="631D9BDF" w:rsidR="00F252CB" w:rsidRDefault="75A764AB" w:rsidP="75A764AB">
      <w:pPr>
        <w:rPr>
          <w:b/>
          <w:bCs/>
        </w:rPr>
      </w:pPr>
      <w:r w:rsidRPr="75A764AB">
        <w:rPr>
          <w:b/>
          <w:bCs/>
        </w:rPr>
        <w:t>Документы</w:t>
      </w:r>
    </w:p>
    <w:p w14:paraId="4E9E572F" w14:textId="4CFDBE48" w:rsidR="00F252CB" w:rsidRDefault="5A2715C4" w:rsidP="75A764AB">
      <w:r>
        <w:lastRenderedPageBreak/>
        <w:t xml:space="preserve">Если решили на время выехать из страны, берите </w:t>
      </w:r>
      <w:r w:rsidRPr="7DF60A88">
        <w:rPr>
          <w:b/>
          <w:bCs/>
        </w:rPr>
        <w:t xml:space="preserve">бумажные копии </w:t>
      </w:r>
      <w:r>
        <w:t>всего, включая сертификаты о вакцинации. Лучше также сделать ксерокопии и электронные копии (фото) в телефоне. Будет хорошо, если все фото и сканы документов будут не только в телефоне, но и в облаке.</w:t>
      </w:r>
    </w:p>
    <w:p w14:paraId="7DDBB454" w14:textId="6DF9E97D" w:rsidR="7DF60A88" w:rsidRDefault="7DF60A88" w:rsidP="7DF60A88">
      <w:r>
        <w:t>Для ИП — надо взять с собой оригинал свидетельства о регистрации.</w:t>
      </w:r>
    </w:p>
    <w:p w14:paraId="7B043F0E" w14:textId="5B4D6E33" w:rsidR="3EFCE181" w:rsidRDefault="3EFCE181" w:rsidP="3DC4F1E8">
      <w:r>
        <w:t>Вам стоит сделать расширенную генеральную доверенность на кого-то близких/друзей, в том числе на полное управление своим ИП</w:t>
      </w:r>
      <w:r w:rsidR="558D66FD">
        <w:t xml:space="preserve">. В доверенность стоит напихать как можно больше конкретики: представительство в банках (надо бы конкретные банки с конкретными операциями, типа получения карточек), в ФНС (в т.ч. не как ИП), в ГИБДД и т.д. </w:t>
      </w:r>
      <w:r w:rsidR="3DC4F1E8">
        <w:t>Расширенная доверенность позволяет получать справки и представлять интересы в госорганах, получать банковские карты, открывать-закрывать счета не только в ИП. Сделать ее можно быстро. (Если не успеваете - доверенность можно сделать в консульстве России уже за границей)</w:t>
      </w:r>
    </w:p>
    <w:p w14:paraId="76BA4D7E" w14:textId="06F9F583" w:rsidR="5F910A09" w:rsidRDefault="5F910A09" w:rsidP="5F910A09">
      <w:r>
        <w:t xml:space="preserve">Мы так же советуем установить мобильное приложение PM — </w:t>
      </w:r>
      <w:hyperlink r:id="rId29" w:anchor="Mobile_PM_for_Android_and_iOS_Devices">
        <w:r w:rsidRPr="2167AEAA">
          <w:rPr>
            <w:rStyle w:val="Hyperlink"/>
          </w:rPr>
          <w:t>https://info.dataart.com/index.php?title=PM_for_DataArt%E2%80%99s_Employees#Mobile_PM_for_Android_and_iOS_Devices</w:t>
        </w:r>
      </w:hyperlink>
      <w:r>
        <w:t xml:space="preserve"> </w:t>
      </w:r>
    </w:p>
    <w:p w14:paraId="459F6AB3" w14:textId="555D5F38" w:rsidR="7D3B581B" w:rsidRDefault="23283910" w:rsidP="5F910A09">
      <w:r>
        <w:t xml:space="preserve">Советуем сохранить контакты ключевых людей (DM в проекте, </w:t>
      </w:r>
      <w:proofErr w:type="spellStart"/>
      <w:r>
        <w:t>тревел</w:t>
      </w:r>
      <w:proofErr w:type="spellEnd"/>
      <w:r>
        <w:t xml:space="preserve">-координаторов, глав локаций и HR, из которых вы едете, и тех, куда вы едете) в телефоне и, возможно, на бумаге. </w:t>
      </w:r>
    </w:p>
    <w:p w14:paraId="3C93C106" w14:textId="1AD572DB" w:rsidR="1BC9120A" w:rsidRDefault="7DF60A88" w:rsidP="7DF60A88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  <w:lang w:val="ru"/>
        </w:rPr>
      </w:pPr>
      <w:r w:rsidRPr="7DF60A88">
        <w:rPr>
          <w:rFonts w:ascii="Calibri" w:eastAsia="Calibri" w:hAnsi="Calibri" w:cs="Calibri"/>
          <w:b/>
          <w:bCs/>
          <w:sz w:val="24"/>
          <w:szCs w:val="24"/>
          <w:lang w:val="ru"/>
        </w:rPr>
        <w:t xml:space="preserve">Не забудь получить в приложении РЕСО туристический полис (информация для СПб+ Казань + Краснодар + ИП </w:t>
      </w:r>
      <w:proofErr w:type="spellStart"/>
      <w:r w:rsidRPr="7DF60A88">
        <w:rPr>
          <w:rFonts w:ascii="Calibri" w:eastAsia="Calibri" w:hAnsi="Calibri" w:cs="Calibri"/>
          <w:b/>
          <w:bCs/>
          <w:sz w:val="24"/>
          <w:szCs w:val="24"/>
          <w:lang w:val="ru"/>
        </w:rPr>
        <w:t>Ростов</w:t>
      </w:r>
      <w:proofErr w:type="spellEnd"/>
      <w:r w:rsidRPr="7DF60A88">
        <w:rPr>
          <w:rFonts w:ascii="Calibri" w:eastAsia="Calibri" w:hAnsi="Calibri" w:cs="Calibri"/>
          <w:b/>
          <w:bCs/>
          <w:sz w:val="24"/>
          <w:szCs w:val="24"/>
          <w:lang w:val="ru"/>
        </w:rPr>
        <w:t xml:space="preserve"> + РРУ):</w:t>
      </w:r>
    </w:p>
    <w:p w14:paraId="7CFBFB95" w14:textId="3110FF7F" w:rsidR="1BC9120A" w:rsidRDefault="7DF60A88" w:rsidP="7DF60A88">
      <w:pPr>
        <w:spacing w:line="257" w:lineRule="auto"/>
      </w:pPr>
      <w:r w:rsidRPr="7DF60A88">
        <w:rPr>
          <w:rFonts w:ascii="Calibri" w:eastAsia="Calibri" w:hAnsi="Calibri" w:cs="Calibri"/>
          <w:lang w:val="ru"/>
        </w:rPr>
        <w:t>Для вас доступен полис для поездок заграницу, но есть несколько важных моментов по оформлению полиса:</w:t>
      </w:r>
    </w:p>
    <w:p w14:paraId="4E973A17" w14:textId="4804B234" w:rsidR="1BC9120A" w:rsidRDefault="7DF60A88" w:rsidP="7DF60A88">
      <w:pPr>
        <w:pStyle w:val="ListParagraph"/>
        <w:numPr>
          <w:ilvl w:val="0"/>
          <w:numId w:val="8"/>
        </w:numPr>
        <w:rPr>
          <w:rFonts w:eastAsiaTheme="minorEastAsia"/>
          <w:lang w:val="ru"/>
        </w:rPr>
      </w:pPr>
      <w:r w:rsidRPr="7DF60A88">
        <w:rPr>
          <w:rFonts w:ascii="Calibri" w:eastAsia="Calibri" w:hAnsi="Calibri" w:cs="Calibri"/>
          <w:lang w:val="ru"/>
        </w:rPr>
        <w:t xml:space="preserve">Полис ВЗР можно оформить только после того, как у тебя в приложение появится полис ДМС. Он должен появиться автоматически после регистрации, или если ты уже был зарегистрирован в приложении. Если полиса нет, то через «найти полис» найдите его по номеру полиса, сами полисы ДМС рассылались вам на почту.  </w:t>
      </w:r>
    </w:p>
    <w:p w14:paraId="575B1E76" w14:textId="78784258" w:rsidR="1BC9120A" w:rsidRDefault="7DF60A88" w:rsidP="7DF60A88">
      <w:pPr>
        <w:pStyle w:val="ListParagraph"/>
        <w:numPr>
          <w:ilvl w:val="0"/>
          <w:numId w:val="8"/>
        </w:numPr>
        <w:rPr>
          <w:rFonts w:eastAsiaTheme="minorEastAsia"/>
          <w:lang w:val="ru"/>
        </w:rPr>
      </w:pPr>
      <w:r w:rsidRPr="7DF60A88">
        <w:rPr>
          <w:rFonts w:ascii="Calibri" w:eastAsia="Calibri" w:hAnsi="Calibri" w:cs="Calibri"/>
          <w:lang w:val="ru"/>
        </w:rPr>
        <w:t>Если у вас есть полис, то выбираем поле «Заявка на туристический полис»</w:t>
      </w:r>
    </w:p>
    <w:p w14:paraId="4E3396A7" w14:textId="060A1199" w:rsidR="1BC9120A" w:rsidRDefault="7DF60A88" w:rsidP="7DF60A88">
      <w:pPr>
        <w:spacing w:line="254" w:lineRule="auto"/>
      </w:pPr>
      <w:r>
        <w:rPr>
          <w:noProof/>
        </w:rPr>
        <w:drawing>
          <wp:inline distT="0" distB="0" distL="0" distR="0" wp14:anchorId="2668888F" wp14:editId="1567EFEC">
            <wp:extent cx="2819400" cy="447675"/>
            <wp:effectExtent l="0" t="0" r="0" b="0"/>
            <wp:docPr id="765107449" name="Picture 765107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10744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7575" w14:textId="0317F536" w:rsidR="1BC9120A" w:rsidRDefault="7DF60A88" w:rsidP="7DF60A88">
      <w:pPr>
        <w:spacing w:line="254" w:lineRule="auto"/>
        <w:rPr>
          <w:rFonts w:ascii="Calibri" w:eastAsia="Calibri" w:hAnsi="Calibri" w:cs="Calibri"/>
          <w:lang w:val="ru"/>
        </w:rPr>
      </w:pPr>
      <w:r w:rsidRPr="7DF60A88">
        <w:rPr>
          <w:rFonts w:ascii="Calibri" w:eastAsia="Calibri" w:hAnsi="Calibri" w:cs="Calibri"/>
          <w:lang w:val="ru"/>
        </w:rPr>
        <w:t>вносите информацию из загранпаспорта и через некоторое время полис ВЗР в приложении автоматически появится.</w:t>
      </w:r>
    </w:p>
    <w:p w14:paraId="2661F294" w14:textId="6EB8595C" w:rsidR="7DF60A88" w:rsidRDefault="7DF60A88" w:rsidP="7DF60A8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  <w:lang w:val="ru"/>
        </w:rPr>
      </w:pPr>
      <w:r w:rsidRPr="7DF60A88">
        <w:rPr>
          <w:rFonts w:ascii="Calibri" w:eastAsia="Calibri" w:hAnsi="Calibri" w:cs="Calibri"/>
          <w:sz w:val="24"/>
          <w:szCs w:val="24"/>
          <w:lang w:val="ru"/>
        </w:rPr>
        <w:t xml:space="preserve">Полис </w:t>
      </w:r>
      <w:proofErr w:type="gramStart"/>
      <w:r w:rsidRPr="7DF60A88">
        <w:rPr>
          <w:rFonts w:ascii="Calibri" w:eastAsia="Calibri" w:hAnsi="Calibri" w:cs="Calibri"/>
          <w:sz w:val="24"/>
          <w:szCs w:val="24"/>
          <w:lang w:val="ru"/>
        </w:rPr>
        <w:t>надо оформить</w:t>
      </w:r>
      <w:proofErr w:type="gramEnd"/>
      <w:r w:rsidRPr="7DF60A88">
        <w:rPr>
          <w:rFonts w:ascii="Calibri" w:eastAsia="Calibri" w:hAnsi="Calibri" w:cs="Calibri"/>
          <w:sz w:val="24"/>
          <w:szCs w:val="24"/>
          <w:lang w:val="ru"/>
        </w:rPr>
        <w:t xml:space="preserve"> находясь в РФ и проверить, что он появился в приложении.</w:t>
      </w:r>
    </w:p>
    <w:p w14:paraId="53C9631E" w14:textId="5A5B251B" w:rsidR="7DF60A88" w:rsidRDefault="7DF60A88" w:rsidP="7DF60A8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  <w:lang w:val="ru"/>
        </w:rPr>
      </w:pPr>
      <w:r w:rsidRPr="7DF60A88">
        <w:rPr>
          <w:rFonts w:ascii="Calibri" w:eastAsia="Calibri" w:hAnsi="Calibri" w:cs="Calibri"/>
          <w:sz w:val="24"/>
          <w:szCs w:val="24"/>
          <w:lang w:val="ru"/>
        </w:rPr>
        <w:t>Полис действует 90 дней пребывания во всех странах мира, будут проверять по загранпаспорту, продлить его нельзя.</w:t>
      </w:r>
    </w:p>
    <w:p w14:paraId="0182E043" w14:textId="05085C9F" w:rsidR="7DF60A88" w:rsidRDefault="48F69397" w:rsidP="7DF60A88">
      <w:pPr>
        <w:rPr>
          <w:rFonts w:ascii="Calibri" w:eastAsia="Calibri" w:hAnsi="Calibri" w:cs="Calibri"/>
          <w:sz w:val="24"/>
          <w:szCs w:val="24"/>
          <w:lang w:val="ru"/>
        </w:rPr>
      </w:pPr>
      <w:r w:rsidRPr="435BE74D">
        <w:rPr>
          <w:rFonts w:ascii="Calibri" w:eastAsia="Calibri" w:hAnsi="Calibri" w:cs="Calibri"/>
          <w:b/>
          <w:bCs/>
          <w:sz w:val="24"/>
          <w:szCs w:val="24"/>
          <w:lang w:val="ru"/>
        </w:rPr>
        <w:t>Информация по страховкам для коллег из Воронежа</w:t>
      </w:r>
      <w:proofErr w:type="gramStart"/>
      <w:r w:rsidRPr="435BE74D">
        <w:rPr>
          <w:rFonts w:ascii="Calibri" w:eastAsia="Calibri" w:hAnsi="Calibri" w:cs="Calibri"/>
          <w:b/>
          <w:bCs/>
          <w:sz w:val="24"/>
          <w:szCs w:val="24"/>
          <w:lang w:val="ru"/>
        </w:rPr>
        <w:t xml:space="preserve">: </w:t>
      </w:r>
      <w:r w:rsidRPr="435BE74D">
        <w:rPr>
          <w:rFonts w:ascii="Calibri" w:eastAsia="Calibri" w:hAnsi="Calibri" w:cs="Calibri"/>
          <w:sz w:val="24"/>
          <w:szCs w:val="24"/>
          <w:lang w:val="ru"/>
        </w:rPr>
        <w:t>Ничего</w:t>
      </w:r>
      <w:proofErr w:type="gramEnd"/>
      <w:r w:rsidRPr="435BE74D">
        <w:rPr>
          <w:rFonts w:ascii="Calibri" w:eastAsia="Calibri" w:hAnsi="Calibri" w:cs="Calibri"/>
          <w:sz w:val="24"/>
          <w:szCs w:val="24"/>
          <w:lang w:val="ru"/>
        </w:rPr>
        <w:t xml:space="preserve"> отдельно оформлять не нужно. Страховка для выезда за рубеж (ВЗ) уже находится у каждого в почте в письме, в котором был прислан ДМС (страховка для выезда - второй файл </w:t>
      </w:r>
      <w:proofErr w:type="spellStart"/>
      <w:r w:rsidRPr="435BE74D">
        <w:rPr>
          <w:rFonts w:ascii="Calibri" w:eastAsia="Calibri" w:hAnsi="Calibri" w:cs="Calibri"/>
          <w:sz w:val="24"/>
          <w:szCs w:val="24"/>
          <w:lang w:val="ru"/>
        </w:rPr>
        <w:t>пдф</w:t>
      </w:r>
      <w:proofErr w:type="spellEnd"/>
      <w:r w:rsidRPr="435BE74D">
        <w:rPr>
          <w:rFonts w:ascii="Calibri" w:eastAsia="Calibri" w:hAnsi="Calibri" w:cs="Calibri"/>
          <w:sz w:val="24"/>
          <w:szCs w:val="24"/>
          <w:lang w:val="ru"/>
        </w:rPr>
        <w:t xml:space="preserve">). Покрытие - 50 тыс. евро. Если потеряли письмо с ДМС, напишите </w:t>
      </w:r>
      <w:hyperlink r:id="rId31">
        <w:r w:rsidRPr="435BE74D">
          <w:rPr>
            <w:rStyle w:val="Hyperlink"/>
            <w:rFonts w:ascii="Calibri" w:eastAsia="Calibri" w:hAnsi="Calibri" w:cs="Calibri"/>
            <w:sz w:val="24"/>
            <w:szCs w:val="24"/>
            <w:lang w:val="ru"/>
          </w:rPr>
          <w:t xml:space="preserve">Вике </w:t>
        </w:r>
        <w:proofErr w:type="spellStart"/>
        <w:r w:rsidRPr="435BE74D">
          <w:rPr>
            <w:rStyle w:val="Hyperlink"/>
            <w:rFonts w:ascii="Calibri" w:eastAsia="Calibri" w:hAnsi="Calibri" w:cs="Calibri"/>
            <w:sz w:val="24"/>
            <w:szCs w:val="24"/>
            <w:lang w:val="ru"/>
          </w:rPr>
          <w:t>Болдыревой</w:t>
        </w:r>
        <w:proofErr w:type="spellEnd"/>
      </w:hyperlink>
      <w:r w:rsidRPr="435BE74D">
        <w:rPr>
          <w:rFonts w:ascii="Calibri" w:eastAsia="Calibri" w:hAnsi="Calibri" w:cs="Calibri"/>
          <w:sz w:val="24"/>
          <w:szCs w:val="24"/>
          <w:lang w:val="ru"/>
        </w:rPr>
        <w:t xml:space="preserve"> или </w:t>
      </w:r>
      <w:hyperlink r:id="rId32">
        <w:r w:rsidRPr="435BE74D">
          <w:rPr>
            <w:rStyle w:val="Hyperlink"/>
            <w:rFonts w:ascii="Calibri" w:eastAsia="Calibri" w:hAnsi="Calibri" w:cs="Calibri"/>
            <w:sz w:val="24"/>
            <w:szCs w:val="24"/>
            <w:lang w:val="ru"/>
          </w:rPr>
          <w:t xml:space="preserve">Свете </w:t>
        </w:r>
        <w:proofErr w:type="spellStart"/>
        <w:r w:rsidRPr="435BE74D">
          <w:rPr>
            <w:rStyle w:val="Hyperlink"/>
            <w:rFonts w:ascii="Calibri" w:eastAsia="Calibri" w:hAnsi="Calibri" w:cs="Calibri"/>
            <w:sz w:val="24"/>
            <w:szCs w:val="24"/>
            <w:lang w:val="ru"/>
          </w:rPr>
          <w:t>Баркаловой</w:t>
        </w:r>
        <w:proofErr w:type="spellEnd"/>
      </w:hyperlink>
    </w:p>
    <w:p w14:paraId="289BD4DB" w14:textId="7B516A75" w:rsidR="435BE74D" w:rsidRDefault="435BE74D" w:rsidP="435BE74D">
      <w:pPr>
        <w:rPr>
          <w:rFonts w:ascii="Calibri" w:eastAsia="Calibri" w:hAnsi="Calibri" w:cs="Calibri"/>
          <w:b/>
          <w:bCs/>
          <w:sz w:val="24"/>
          <w:szCs w:val="24"/>
          <w:lang w:val="ru"/>
        </w:rPr>
      </w:pPr>
      <w:r w:rsidRPr="435BE74D">
        <w:rPr>
          <w:rFonts w:ascii="Calibri" w:eastAsia="Calibri" w:hAnsi="Calibri" w:cs="Calibri"/>
          <w:b/>
          <w:bCs/>
          <w:sz w:val="24"/>
          <w:szCs w:val="24"/>
          <w:lang w:val="ru"/>
        </w:rPr>
        <w:lastRenderedPageBreak/>
        <w:t>Общий список документов:</w:t>
      </w:r>
    </w:p>
    <w:p w14:paraId="3C612287" w14:textId="4F8EE0E5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Заграничный паспорт, действующий ещё минимум три месяца.</w:t>
      </w:r>
    </w:p>
    <w:p w14:paraId="5D8A5EBA" w14:textId="1D4A0FB7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Гражданский паспорт Российской Федерации.</w:t>
      </w:r>
    </w:p>
    <w:p w14:paraId="6F1550D5" w14:textId="09B339D6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Оформить доверенности на остающихся в России близких:</w:t>
      </w:r>
    </w:p>
    <w:p w14:paraId="23F2E044" w14:textId="37C46E80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доверенность на движимое и недвижимое имущество (квартиры, машины);</w:t>
      </w:r>
    </w:p>
    <w:p w14:paraId="7AB4193F" w14:textId="6AECD200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если есть ИП, доверенность на ведение ИП;</w:t>
      </w:r>
    </w:p>
    <w:p w14:paraId="37A37DEA" w14:textId="288E17CD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если есть дети, сделать доверенность на вывоз детей каждому из родителей,</w:t>
      </w:r>
    </w:p>
    <w:p w14:paraId="682C9F94" w14:textId="674745E0" w:rsidR="435BE74D" w:rsidRDefault="435BE74D" w:rsidP="435BE74D">
      <w:pPr>
        <w:pStyle w:val="ListParagraph"/>
        <w:numPr>
          <w:ilvl w:val="2"/>
          <w:numId w:val="1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если потребуется куда-то дальше выезжать с детьми, чтобы каждый родитель мог отдельно выезжать с детьми,</w:t>
      </w:r>
    </w:p>
    <w:p w14:paraId="016A89AE" w14:textId="249D0EEC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Выпустить карту </w:t>
      </w:r>
      <w:proofErr w:type="spellStart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Union</w:t>
      </w:r>
      <w:proofErr w:type="spellEnd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 </w:t>
      </w:r>
      <w:proofErr w:type="spellStart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Pay</w:t>
      </w:r>
      <w:proofErr w:type="spellEnd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 в </w:t>
      </w:r>
      <w:proofErr w:type="spellStart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несанкционном</w:t>
      </w:r>
      <w:proofErr w:type="spellEnd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 банке и привязать,</w:t>
      </w:r>
    </w:p>
    <w:p w14:paraId="50E77E27" w14:textId="1D21D52F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карту </w:t>
      </w:r>
      <w:proofErr w:type="spellStart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Union</w:t>
      </w:r>
      <w:proofErr w:type="spellEnd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 </w:t>
      </w:r>
      <w:proofErr w:type="spellStart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Pay</w:t>
      </w:r>
      <w:proofErr w:type="spellEnd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 принимают в Сербии, ни одну другую карту, которую можно выпустить в РФ, не будут принимать в Сербии.</w:t>
      </w:r>
    </w:p>
    <w:p w14:paraId="75D40AE0" w14:textId="3C277ABF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Снять наличные деньги в валюте, по 10 тыс. долларов на человека.</w:t>
      </w:r>
    </w:p>
    <w:p w14:paraId="0AEF433A" w14:textId="5B78C218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Взять с собой документы:</w:t>
      </w:r>
    </w:p>
    <w:p w14:paraId="2494530C" w14:textId="226AAC2A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документы об образовании: дипломы, аттестаты;</w:t>
      </w:r>
    </w:p>
    <w:p w14:paraId="2478EB0E" w14:textId="3D663DF0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если есть ИП, документы на ИП;</w:t>
      </w:r>
    </w:p>
    <w:p w14:paraId="6325E9F0" w14:textId="60108B2E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свидетельство о браке;</w:t>
      </w:r>
    </w:p>
    <w:p w14:paraId="1C77C93C" w14:textId="54BA9966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свидетельство о рождении;</w:t>
      </w:r>
    </w:p>
    <w:p w14:paraId="39AF6B2E" w14:textId="00B8BCB8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сертификаты о прививках.</w:t>
      </w:r>
    </w:p>
    <w:p w14:paraId="45116C01" w14:textId="2BE1EF6E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Сделать копии этих документов.</w:t>
      </w:r>
    </w:p>
    <w:p w14:paraId="1208AD7E" w14:textId="71140E03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Иметь счета в нескольких банках, например, «Тинькофф» и «Санкт-Петербург», выпускающий </w:t>
      </w:r>
      <w:proofErr w:type="spellStart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Union</w:t>
      </w:r>
      <w:proofErr w:type="spellEnd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 </w:t>
      </w:r>
      <w:proofErr w:type="spellStart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Pay</w:t>
      </w:r>
      <w:proofErr w:type="spellEnd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.</w:t>
      </w:r>
    </w:p>
    <w:p w14:paraId="42805D8C" w14:textId="37C76213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Проверить, что есть электронные доступы к онлайн-сервисам:</w:t>
      </w:r>
    </w:p>
    <w:p w14:paraId="5AB74FBB" w14:textId="4F1AEFF3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подтверждённый аккаунт на Госуслугах;</w:t>
      </w:r>
    </w:p>
    <w:p w14:paraId="5ECF4DB5" w14:textId="201A3931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банковские приложения.</w:t>
      </w:r>
    </w:p>
    <w:p w14:paraId="63232FFF" w14:textId="23ADA5BF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Для детей:</w:t>
      </w:r>
    </w:p>
    <w:p w14:paraId="4CA1904E" w14:textId="62FB4E82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если можно договориться, перевести ребенка на дистанционное обучение, это позволит закончить 4-ю четверть;</w:t>
      </w:r>
    </w:p>
    <w:p w14:paraId="6431498D" w14:textId="0BD32462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если такой возможности нет, забрать документы детей из школы.</w:t>
      </w:r>
    </w:p>
    <w:p w14:paraId="7997AB26" w14:textId="5C8855F4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Иметь с собой для путешествия:</w:t>
      </w:r>
    </w:p>
    <w:p w14:paraId="71D18744" w14:textId="08A526F7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загранпаспорта;</w:t>
      </w:r>
    </w:p>
    <w:p w14:paraId="2A4EE07F" w14:textId="4C2D2F24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результаты ПЦР-тестов не старше 48 часов;</w:t>
      </w:r>
    </w:p>
    <w:p w14:paraId="04E597C7" w14:textId="71EB0DC1" w:rsidR="435BE74D" w:rsidRDefault="435BE74D" w:rsidP="435BE74D">
      <w:pPr>
        <w:pStyle w:val="ListParagraph"/>
        <w:numPr>
          <w:ilvl w:val="1"/>
          <w:numId w:val="2"/>
        </w:numPr>
        <w:rPr>
          <w:rFonts w:eastAsiaTheme="minorEastAsia"/>
          <w:color w:val="172B4D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сертификаты о прививках.</w:t>
      </w:r>
    </w:p>
    <w:p w14:paraId="2119C726" w14:textId="61E3D4F3" w:rsidR="435BE74D" w:rsidRDefault="435BE74D" w:rsidP="435BE74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1"/>
          <w:szCs w:val="21"/>
          <w:lang w:val="ru"/>
        </w:rPr>
      </w:pPr>
      <w:r w:rsidRPr="435BE74D">
        <w:rPr>
          <w:rFonts w:ascii="Calibri" w:eastAsia="Calibri" w:hAnsi="Calibri" w:cs="Calibri"/>
          <w:color w:val="000000" w:themeColor="text1"/>
          <w:sz w:val="21"/>
          <w:szCs w:val="21"/>
          <w:lang w:val="ru"/>
        </w:rPr>
        <w:t>Получить в приложении РЕСО туристический полис. Сделать это обязательно нужно, находясь в России, иначе он не активируется.</w:t>
      </w:r>
    </w:p>
    <w:p w14:paraId="18D6F439" w14:textId="63E9BCBC" w:rsidR="435BE74D" w:rsidRDefault="435BE74D">
      <w:r w:rsidRPr="435BE74D">
        <w:rPr>
          <w:rFonts w:ascii="Calibri" w:eastAsia="Calibri" w:hAnsi="Calibri" w:cs="Calibri"/>
          <w:color w:val="000000" w:themeColor="text1"/>
          <w:sz w:val="21"/>
          <w:szCs w:val="21"/>
          <w:lang w:val="ru"/>
        </w:rPr>
        <w:t>Если вы планируете ехать дальше из Сербии в другие страны, то стоит сд</w:t>
      </w: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елать справку об отсутствии судимости с апостилем, это </w:t>
      </w:r>
      <w:r w:rsidRPr="435BE74D">
        <w:rPr>
          <w:rFonts w:ascii="Calibri" w:eastAsia="Calibri" w:hAnsi="Calibri" w:cs="Calibri"/>
          <w:color w:val="0B1F33"/>
          <w:sz w:val="21"/>
          <w:szCs w:val="21"/>
          <w:lang w:val="ru"/>
        </w:rPr>
        <w:t xml:space="preserve">бесплатная услуга </w:t>
      </w:r>
      <w:hyperlink r:id="rId33">
        <w:r w:rsidRPr="435BE74D">
          <w:rPr>
            <w:rStyle w:val="Hyperlink"/>
            <w:rFonts w:ascii="Calibri" w:eastAsia="Calibri" w:hAnsi="Calibri" w:cs="Calibri"/>
            <w:sz w:val="21"/>
            <w:szCs w:val="21"/>
            <w:lang w:val="ru"/>
          </w:rPr>
          <w:t>Справка об отсутствии судимости</w:t>
        </w:r>
      </w:hyperlink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 на Госуслугах</w:t>
      </w:r>
      <w:r w:rsidRPr="435BE74D">
        <w:rPr>
          <w:rFonts w:ascii="Calibri" w:eastAsia="Calibri" w:hAnsi="Calibri" w:cs="Calibri"/>
          <w:color w:val="0B1F33"/>
          <w:sz w:val="21"/>
          <w:szCs w:val="21"/>
          <w:lang w:val="ru"/>
        </w:rPr>
        <w:t>. Справка приходит в течение 30 календарных дней</w:t>
      </w:r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. Для въезда в Сербию она не нужна.</w:t>
      </w:r>
    </w:p>
    <w:p w14:paraId="1D8CC60D" w14:textId="6CB6A3AC" w:rsidR="435BE74D" w:rsidRDefault="435BE74D"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Сертификаты о прививках </w:t>
      </w:r>
      <w:proofErr w:type="gramStart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>- это</w:t>
      </w:r>
      <w:proofErr w:type="gramEnd"/>
      <w:r w:rsidRPr="435BE74D">
        <w:rPr>
          <w:rFonts w:ascii="Calibri" w:eastAsia="Calibri" w:hAnsi="Calibri" w:cs="Calibri"/>
          <w:color w:val="172B4D"/>
          <w:sz w:val="21"/>
          <w:szCs w:val="21"/>
          <w:lang w:val="ru"/>
        </w:rPr>
        <w:t xml:space="preserve"> не только справка о вакцинации от коронавируса, это также сертификаты о прививках детей. Во многих странах без сертификата о базовых прививках детей часто не принимают в садики/школы. У многих в России сертификаты хранятся в поликлиниках, и их нужно забрать на руки.</w:t>
      </w:r>
    </w:p>
    <w:p w14:paraId="5B602CA0" w14:textId="1664CD9A" w:rsidR="435BE74D" w:rsidRDefault="435BE74D" w:rsidP="435BE74D">
      <w:pPr>
        <w:rPr>
          <w:rFonts w:ascii="Calibri" w:eastAsia="Calibri" w:hAnsi="Calibri" w:cs="Calibri"/>
          <w:sz w:val="24"/>
          <w:szCs w:val="24"/>
          <w:lang w:val="ru"/>
        </w:rPr>
      </w:pPr>
    </w:p>
    <w:p w14:paraId="5BA37EA2" w14:textId="4F177965" w:rsidR="7DF60A88" w:rsidRDefault="7DF60A88" w:rsidP="7DF60A88">
      <w:pPr>
        <w:rPr>
          <w:b/>
          <w:bCs/>
        </w:rPr>
      </w:pPr>
    </w:p>
    <w:p w14:paraId="269C1F22" w14:textId="56717262" w:rsidR="7DF60A88" w:rsidRDefault="7DF60A88" w:rsidP="7DF60A88">
      <w:pPr>
        <w:rPr>
          <w:b/>
          <w:bCs/>
        </w:rPr>
      </w:pPr>
      <w:proofErr w:type="spellStart"/>
      <w:r w:rsidRPr="7DF60A88">
        <w:rPr>
          <w:b/>
          <w:bCs/>
        </w:rPr>
        <w:t>Загран</w:t>
      </w:r>
      <w:proofErr w:type="spellEnd"/>
      <w:r w:rsidRPr="7DF60A88">
        <w:rPr>
          <w:b/>
          <w:bCs/>
        </w:rPr>
        <w:t xml:space="preserve"> </w:t>
      </w:r>
    </w:p>
    <w:p w14:paraId="46515D9A" w14:textId="6FEDACF7" w:rsidR="7DF60A88" w:rsidRDefault="7DF60A88" w:rsidP="7DF60A88">
      <w:r>
        <w:t xml:space="preserve">Посольство РФ в Ереване подтвердило, что граждане РФ могут подать документы на </w:t>
      </w:r>
      <w:proofErr w:type="spellStart"/>
      <w:r>
        <w:t>загранапспорт</w:t>
      </w:r>
      <w:proofErr w:type="spellEnd"/>
      <w:r>
        <w:t xml:space="preserve"> через них, заполнив стандартные документы. Для подачи нужно записаться на прием в посольство. Никаких обоснований или доп. документов для объяснений, почему ты подаешься у них, а не в РФ, не требуется.</w:t>
      </w:r>
    </w:p>
    <w:p w14:paraId="6A5C5650" w14:textId="0E961C85" w:rsidR="7DF60A88" w:rsidRDefault="003C2169" w:rsidP="7DF60A88">
      <w:hyperlink r:id="rId34">
        <w:r w:rsidR="7DF60A88" w:rsidRPr="7DF60A88">
          <w:rPr>
            <w:rStyle w:val="Hyperlink"/>
          </w:rPr>
          <w:t>https://armenia.mid.ru/ru/consular-services/consulate-ru/making/</w:t>
        </w:r>
      </w:hyperlink>
    </w:p>
    <w:p w14:paraId="545E8340" w14:textId="7B033FDB" w:rsidR="7DF60A88" w:rsidRDefault="7DF60A88" w:rsidP="7DF60A88">
      <w:pPr>
        <w:rPr>
          <w:b/>
          <w:bCs/>
        </w:rPr>
      </w:pPr>
    </w:p>
    <w:p w14:paraId="7E840271" w14:textId="4EFF2DF2" w:rsidR="1BC9120A" w:rsidRDefault="1BC9120A" w:rsidP="1BC9120A">
      <w:pPr>
        <w:rPr>
          <w:b/>
          <w:bCs/>
        </w:rPr>
      </w:pPr>
      <w:r w:rsidRPr="1BC9120A">
        <w:rPr>
          <w:b/>
          <w:bCs/>
        </w:rPr>
        <w:t>Животные</w:t>
      </w:r>
    </w:p>
    <w:p w14:paraId="47EC268A" w14:textId="3A9BAEAA" w:rsidR="14125058" w:rsidRDefault="14125058" w:rsidP="7DF60A88">
      <w:r>
        <w:t>В ТГ есть чат для тех, кто сейчас путешествует с животными</w:t>
      </w:r>
      <w:r w:rsidR="0ACFC38A">
        <w:t>.</w:t>
      </w:r>
      <w:r w:rsidR="7DF60A88">
        <w:t xml:space="preserve"> Для вступления в </w:t>
      </w:r>
      <w:proofErr w:type="spellStart"/>
      <w:r w:rsidR="7DF60A88">
        <w:t>телеграм</w:t>
      </w:r>
      <w:proofErr w:type="spellEnd"/>
      <w:r w:rsidR="7DF60A88">
        <w:t>-чат пишите @</w:t>
      </w:r>
      <w:proofErr w:type="spellStart"/>
      <w:r w:rsidR="7DF60A88">
        <w:t>ntdolmatova</w:t>
      </w:r>
      <w:proofErr w:type="spellEnd"/>
      <w:r w:rsidR="7DF60A88">
        <w:t>.</w:t>
      </w:r>
      <w:r w:rsidR="0ACFC38A">
        <w:t xml:space="preserve"> Т</w:t>
      </w:r>
      <w:r w:rsidR="7DF60A88">
        <w:t xml:space="preserve">акже посмотрите </w:t>
      </w:r>
      <w:hyperlink r:id="rId35">
        <w:proofErr w:type="spellStart"/>
        <w:r w:rsidR="7DF60A88" w:rsidRPr="7DF60A88">
          <w:rPr>
            <w:rStyle w:val="Hyperlink"/>
          </w:rPr>
          <w:t>гайд</w:t>
        </w:r>
        <w:proofErr w:type="spellEnd"/>
        <w:r w:rsidR="7DF60A88" w:rsidRPr="7DF60A88">
          <w:rPr>
            <w:rStyle w:val="Hyperlink"/>
          </w:rPr>
          <w:t xml:space="preserve"> по стрессу у питомцев</w:t>
        </w:r>
      </w:hyperlink>
    </w:p>
    <w:p w14:paraId="40224AD0" w14:textId="37C42D41" w:rsidR="7DF60A88" w:rsidRDefault="7DF60A88" w:rsidP="7DF60A88">
      <w:r>
        <w:t xml:space="preserve">Есть </w:t>
      </w:r>
      <w:hyperlink r:id="rId36">
        <w:r w:rsidRPr="7DF60A88">
          <w:rPr>
            <w:rStyle w:val="Hyperlink"/>
          </w:rPr>
          <w:t>инструкция по перевозке животных</w:t>
        </w:r>
      </w:hyperlink>
      <w:r>
        <w:t xml:space="preserve">. Также обратите внимание на фирмы, которые помогают в перевозке животных, например </w:t>
      </w:r>
      <w:hyperlink r:id="rId37">
        <w:r w:rsidRPr="7DF60A88">
          <w:rPr>
            <w:rStyle w:val="Hyperlink"/>
          </w:rPr>
          <w:t>https://animals-travel.ru</w:t>
        </w:r>
      </w:hyperlink>
      <w:r>
        <w:t xml:space="preserve"> </w:t>
      </w:r>
    </w:p>
    <w:p w14:paraId="3E0C5423" w14:textId="42CCC023" w:rsidR="1BC9120A" w:rsidRDefault="1BC9120A" w:rsidP="1BC9120A"/>
    <w:p w14:paraId="09EAE4CA" w14:textId="18DD8687" w:rsidR="30ACB4C5" w:rsidRDefault="30ACB4C5" w:rsidP="30ACB4C5">
      <w:pPr>
        <w:rPr>
          <w:b/>
          <w:bCs/>
        </w:rPr>
      </w:pPr>
      <w:r w:rsidRPr="30ACB4C5">
        <w:rPr>
          <w:b/>
          <w:bCs/>
        </w:rPr>
        <w:t>Если у вас есть кредит</w:t>
      </w:r>
    </w:p>
    <w:p w14:paraId="2146EC81" w14:textId="47EF946C" w:rsidR="00F252CB" w:rsidRDefault="0ACFC38A" w:rsidP="75A764AB">
      <w:r>
        <w:t xml:space="preserve">Есть вопросы, можно ли выехать, если у вас непогашенный кредит. Если вы гасили все по графику, то проблем не будет. Если большая задолженность, то могут быть вопросы. Проверьте себя на сайте ФССП https://fssp.gov.ru. При наличии открытого исполнительного производства по задолженности, можно его там же оплатить. Рекомендуют, если оплачиваешь прямо перед вылетом, брать с собой квитанцию — на случай, если данные не </w:t>
      </w:r>
      <w:proofErr w:type="spellStart"/>
      <w:r>
        <w:t>синкнутся</w:t>
      </w:r>
      <w:proofErr w:type="spellEnd"/>
      <w:r>
        <w:t xml:space="preserve"> в базе.</w:t>
      </w:r>
    </w:p>
    <w:p w14:paraId="7A647E47" w14:textId="553ACFC4" w:rsidR="7DF60A88" w:rsidRDefault="7DF60A88" w:rsidP="7DF60A88"/>
    <w:p w14:paraId="5CD449DE" w14:textId="55F956CE" w:rsidR="7DF60A88" w:rsidRDefault="7DF60A88" w:rsidP="7DF60A88">
      <w:pPr>
        <w:spacing w:line="257" w:lineRule="auto"/>
        <w:rPr>
          <w:b/>
          <w:bCs/>
          <w:lang w:val="ru"/>
        </w:rPr>
      </w:pPr>
      <w:r w:rsidRPr="7DF60A88">
        <w:rPr>
          <w:b/>
          <w:bCs/>
          <w:lang w:val="ru"/>
        </w:rPr>
        <w:t>Информация актуальна для работников ООО</w:t>
      </w:r>
    </w:p>
    <w:p w14:paraId="7EFC3F23" w14:textId="7F329AA4" w:rsidR="7DF60A88" w:rsidRDefault="7DF60A88" w:rsidP="7DF60A88">
      <w:pPr>
        <w:spacing w:line="257" w:lineRule="auto"/>
        <w:rPr>
          <w:lang w:val="ru"/>
        </w:rPr>
      </w:pPr>
      <w:r w:rsidRPr="7DF60A88">
        <w:rPr>
          <w:lang w:val="ru"/>
        </w:rPr>
        <w:t>Для осуществления электронного документооборота необходимо использовать только российские сим-карты, так как на них приходит код для подтверждения операции. Если вы переходите на локальные сим-карты, пожалуйста, сохраняйте российские для осуществления доступа в электронный документооборот.</w:t>
      </w:r>
    </w:p>
    <w:p w14:paraId="2E0C2F52" w14:textId="674CA658" w:rsidR="30ACB4C5" w:rsidRDefault="30ACB4C5" w:rsidP="30ACB4C5"/>
    <w:p w14:paraId="1C21948A" w14:textId="2DA5CFB2" w:rsidR="00F252CB" w:rsidRDefault="75A764AB" w:rsidP="75A764AB">
      <w:pPr>
        <w:rPr>
          <w:b/>
          <w:bCs/>
        </w:rPr>
      </w:pPr>
      <w:r w:rsidRPr="75A764AB">
        <w:rPr>
          <w:b/>
          <w:bCs/>
        </w:rPr>
        <w:t>Рабочее место</w:t>
      </w:r>
    </w:p>
    <w:p w14:paraId="77F894F1" w14:textId="09658A86" w:rsidR="00F252CB" w:rsidRDefault="33406EA1" w:rsidP="75A764AB">
      <w:r>
        <w:t xml:space="preserve">Берите с собой ноутбук — рабочий или свой собственный. Вы сможете работать из съемного жилья, гостиницы или из офисов </w:t>
      </w:r>
      <w:proofErr w:type="spellStart"/>
      <w:r>
        <w:t>DataArt</w:t>
      </w:r>
      <w:proofErr w:type="spellEnd"/>
      <w:r>
        <w:t xml:space="preserve">. О том, насколько загружены наши офисы, можно будет узнать у глав офисов или местных HR. </w:t>
      </w:r>
    </w:p>
    <w:p w14:paraId="3522C571" w14:textId="499ACEAA" w:rsidR="00F252CB" w:rsidRDefault="5E2C05C5" w:rsidP="7DF60A88">
      <w:r>
        <w:t>Часы в дни, проведенные в дороге, записывайте в “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”, в </w:t>
      </w:r>
      <w:proofErr w:type="spellStart"/>
      <w:r>
        <w:t>комменте</w:t>
      </w:r>
      <w:proofErr w:type="spellEnd"/>
      <w:r>
        <w:t xml:space="preserve"> пишите “</w:t>
      </w:r>
      <w:proofErr w:type="spellStart"/>
      <w:r w:rsidR="5B063706">
        <w:t>workation</w:t>
      </w:r>
      <w:proofErr w:type="spellEnd"/>
      <w:r>
        <w:t xml:space="preserve">”. Потом разберемся. </w:t>
      </w:r>
      <w:r w:rsidR="5B063706">
        <w:t xml:space="preserve">Мы просим всех закладывать на переезд 1 рабочий день — у нас сейчас по понятным причинам не хватает рук в проектах. Этот день надо записать в </w:t>
      </w:r>
      <w:proofErr w:type="spellStart"/>
      <w:r w:rsidR="5B063706">
        <w:t>Special</w:t>
      </w:r>
      <w:proofErr w:type="spellEnd"/>
      <w:r w:rsidR="5B063706">
        <w:t xml:space="preserve"> </w:t>
      </w:r>
      <w:proofErr w:type="spellStart"/>
      <w:r w:rsidR="5B063706">
        <w:t>days</w:t>
      </w:r>
      <w:proofErr w:type="spellEnd"/>
      <w:r w:rsidR="5B063706">
        <w:t xml:space="preserve"> </w:t>
      </w:r>
      <w:proofErr w:type="spellStart"/>
      <w:r w:rsidR="5B063706">
        <w:t>off</w:t>
      </w:r>
      <w:proofErr w:type="spellEnd"/>
      <w:r w:rsidR="5B063706">
        <w:t xml:space="preserve"> (с пометкой “</w:t>
      </w:r>
      <w:proofErr w:type="spellStart"/>
      <w:r w:rsidR="5B063706">
        <w:t>workation</w:t>
      </w:r>
      <w:proofErr w:type="spellEnd"/>
      <w:r w:rsidR="5B063706">
        <w:t>”). Если вам нужно больше дней, пожалуйста, берите их из отпуска.</w:t>
      </w:r>
    </w:p>
    <w:p w14:paraId="4394E9A0" w14:textId="15EECE25" w:rsidR="7A03A2C7" w:rsidRDefault="72DDF822" w:rsidP="5EB4F882">
      <w:pPr>
        <w:rPr>
          <w:b/>
          <w:bCs/>
        </w:rPr>
      </w:pPr>
      <w:r>
        <w:lastRenderedPageBreak/>
        <w:t>Если вы переезжаете в стандартные места, нужно просто уведомить проект.</w:t>
      </w:r>
    </w:p>
    <w:p w14:paraId="5208AB7E" w14:textId="26609D43" w:rsidR="00F252CB" w:rsidRDefault="4F8C1D83" w:rsidP="5EB4F882">
      <w:r>
        <w:t xml:space="preserve">Когда переедете, в профиле в PM нужно поменять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на новую.</w:t>
      </w:r>
    </w:p>
    <w:p w14:paraId="6AC71673" w14:textId="1AD11D29" w:rsidR="7DF60A88" w:rsidRDefault="7DF60A88" w:rsidP="7DF60A88">
      <w:r>
        <w:t xml:space="preserve">! Прежде чем выезжать из РФ, настройте MFA через приложение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Authenticator</w:t>
      </w:r>
      <w:proofErr w:type="spellEnd"/>
      <w:r>
        <w:t xml:space="preserve">, а не через звонки на мобильный. Цена звонков в роуминге будет высокой. </w:t>
      </w:r>
      <w:hyperlink r:id="rId38">
        <w:r w:rsidRPr="7DF60A88">
          <w:rPr>
            <w:rStyle w:val="Hyperlink"/>
          </w:rPr>
          <w:t>Инструкция по настройке MFA</w:t>
        </w:r>
      </w:hyperlink>
      <w:r>
        <w:t xml:space="preserve"> +</w:t>
      </w:r>
    </w:p>
    <w:p w14:paraId="759AB01C" w14:textId="00D09EAF" w:rsidR="7DF60A88" w:rsidRDefault="7DF60A88" w:rsidP="7DF60A88">
      <w:r>
        <w:t xml:space="preserve">Нужно посмотреть наличие у оператора услуги </w:t>
      </w:r>
      <w:proofErr w:type="spellStart"/>
      <w:r>
        <w:t>VoWIFI</w:t>
      </w:r>
      <w:proofErr w:type="spellEnd"/>
      <w:r>
        <w:t xml:space="preserve"> и настроить ее на телефоне напрямую или через фирменное приложение оператора. </w:t>
      </w:r>
    </w:p>
    <w:p w14:paraId="4EE4DF2B" w14:textId="01132D0E" w:rsidR="7DF60A88" w:rsidRDefault="7DF60A88" w:rsidP="7DF60A88">
      <w:r>
        <w:t xml:space="preserve">Эта услуга помогает избежать роуминга при голосовых звонках, так как дает подключение к российскому номеру не через зарубежного оператора в роуминге, а напрямую к своему через интернет, в данном случае считается, что ты не в роуминге. </w:t>
      </w:r>
    </w:p>
    <w:p w14:paraId="610D4D3B" w14:textId="11264242" w:rsidR="7DF60A88" w:rsidRDefault="7DF60A88" w:rsidP="7DF60A88">
      <w:r>
        <w:t xml:space="preserve">у МТС есть и </w:t>
      </w:r>
      <w:proofErr w:type="spellStart"/>
      <w:r>
        <w:t>VoWIFI</w:t>
      </w:r>
      <w:proofErr w:type="spellEnd"/>
      <w:r>
        <w:t xml:space="preserve"> и через приложение MTS </w:t>
      </w:r>
      <w:proofErr w:type="spellStart"/>
      <w:r>
        <w:t>Connect</w:t>
      </w:r>
      <w:proofErr w:type="spellEnd"/>
    </w:p>
    <w:p w14:paraId="563B70D7" w14:textId="0CCA450D" w:rsidR="7DF60A88" w:rsidRDefault="7DF60A88" w:rsidP="7DF60A88">
      <w:pPr>
        <w:rPr>
          <w:color w:val="4472C4" w:themeColor="accent1"/>
          <w:u w:val="single"/>
        </w:rPr>
      </w:pPr>
      <w:r w:rsidRPr="7DF60A88">
        <w:rPr>
          <w:color w:val="4472C4" w:themeColor="accent1"/>
          <w:u w:val="single"/>
        </w:rPr>
        <w:t>https://moskva.mts.ru/personal/tehnologii/vowifi</w:t>
      </w:r>
      <w:r w:rsidRPr="7DF60A88">
        <w:rPr>
          <w:color w:val="4472C4" w:themeColor="accent1"/>
        </w:rPr>
        <w:t xml:space="preserve">  </w:t>
      </w:r>
    </w:p>
    <w:p w14:paraId="60CC583F" w14:textId="602B3080" w:rsidR="7DF60A88" w:rsidRDefault="7DF60A88" w:rsidP="7DF60A88">
      <w:pPr>
        <w:rPr>
          <w:color w:val="4472C4" w:themeColor="accent1"/>
          <w:u w:val="single"/>
        </w:rPr>
      </w:pPr>
      <w:r w:rsidRPr="7DF60A88">
        <w:rPr>
          <w:color w:val="4472C4" w:themeColor="accent1"/>
          <w:u w:val="single"/>
        </w:rPr>
        <w:t>https://connect.mts.ru/</w:t>
      </w:r>
      <w:r w:rsidRPr="7DF60A88">
        <w:rPr>
          <w:color w:val="4472C4" w:themeColor="accent1"/>
        </w:rPr>
        <w:t xml:space="preserve"> </w:t>
      </w:r>
    </w:p>
    <w:p w14:paraId="3069AF91" w14:textId="7C6A62D3" w:rsidR="7DF60A88" w:rsidRDefault="7DF60A88" w:rsidP="7DF60A88">
      <w:r>
        <w:t xml:space="preserve">Мегафон </w:t>
      </w:r>
      <w:r w:rsidRPr="7DF60A88">
        <w:rPr>
          <w:color w:val="4472C4" w:themeColor="accent1"/>
          <w:u w:val="single"/>
        </w:rPr>
        <w:t>https://moscow.megafon.ru/help/faq/chto_takoe_vowi_fi.html</w:t>
      </w:r>
      <w:r>
        <w:t xml:space="preserve"> </w:t>
      </w:r>
    </w:p>
    <w:p w14:paraId="4A4D0144" w14:textId="11FB5C7F" w:rsidR="7DF60A88" w:rsidRDefault="7DF60A88" w:rsidP="7DF60A88">
      <w:proofErr w:type="gramStart"/>
      <w:r>
        <w:t xml:space="preserve">Билайн  </w:t>
      </w:r>
      <w:r w:rsidRPr="7DF60A88">
        <w:rPr>
          <w:color w:val="4472C4" w:themeColor="accent1"/>
          <w:u w:val="single"/>
        </w:rPr>
        <w:t>https://moskva.beeline.ru/customers/pomosh/mobile/tarify-i-uslugi/dostup-k-vowifi/</w:t>
      </w:r>
      <w:proofErr w:type="gramEnd"/>
    </w:p>
    <w:p w14:paraId="1F471E37" w14:textId="08495341" w:rsidR="7DF60A88" w:rsidRDefault="7DF60A88" w:rsidP="7DF60A88">
      <w:r>
        <w:t xml:space="preserve">Теле 2 </w:t>
      </w:r>
      <w:hyperlink r:id="rId39">
        <w:r w:rsidRPr="7DF60A88">
          <w:rPr>
            <w:rStyle w:val="Hyperlink"/>
          </w:rPr>
          <w:t>https://msk.tele2.ru/option/wifi-calling</w:t>
        </w:r>
      </w:hyperlink>
      <w:r>
        <w:t xml:space="preserve"> </w:t>
      </w:r>
    </w:p>
    <w:p w14:paraId="1CDE5D53" w14:textId="4B50DBFB" w:rsidR="00F252CB" w:rsidRDefault="00F252CB" w:rsidP="75A764AB"/>
    <w:p w14:paraId="030C5210" w14:textId="459CDE7F" w:rsidR="00F252CB" w:rsidRDefault="75A764AB" w:rsidP="75A764AB">
      <w:pPr>
        <w:rPr>
          <w:b/>
          <w:bCs/>
        </w:rPr>
      </w:pPr>
      <w:r w:rsidRPr="75A764AB">
        <w:rPr>
          <w:b/>
          <w:bCs/>
        </w:rPr>
        <w:t>Авиа</w:t>
      </w:r>
    </w:p>
    <w:p w14:paraId="5A1A3464" w14:textId="1515752A" w:rsidR="00F252CB" w:rsidRDefault="14595669" w:rsidP="75A764AB">
      <w:r>
        <w:t xml:space="preserve">Мы просим всех покупать билеты за границу </w:t>
      </w:r>
      <w:r w:rsidRPr="558D66FD">
        <w:rPr>
          <w:b/>
          <w:bCs/>
        </w:rPr>
        <w:t>самостоятельно</w:t>
      </w:r>
      <w:r>
        <w:t xml:space="preserve">. Берите тарифы с </w:t>
      </w:r>
      <w:r w:rsidRPr="558D66FD">
        <w:rPr>
          <w:b/>
          <w:bCs/>
        </w:rPr>
        <w:t>изменяемой датой туда и обратно</w:t>
      </w:r>
      <w:r>
        <w:t xml:space="preserve">. Из большинства южных российских локаций самолеты сейчас не летают, но вот из </w:t>
      </w:r>
      <w:r w:rsidRPr="558D66FD">
        <w:rPr>
          <w:b/>
          <w:bCs/>
        </w:rPr>
        <w:t xml:space="preserve">Сочи-Адлера и Минеральных Вод </w:t>
      </w:r>
      <w:r>
        <w:t>летают, и оттуда есть рейсы в Ереван, билеты есть. Мы готовы помочь организовать транспорт в ближайший действующий аэропорт. Обычно это Москва или Адлер-Сочи.</w:t>
      </w:r>
    </w:p>
    <w:p w14:paraId="30505148" w14:textId="0312F74E" w:rsidR="2167AEAA" w:rsidRDefault="2167AEAA" w:rsidP="2167AEAA">
      <w:r>
        <w:t>Из Краснодара до аэропорта Адлер-Сочи можно доехать электричкой "Ласточка". Комфортно, без задержек, всего 4 часа в дороге.</w:t>
      </w:r>
    </w:p>
    <w:p w14:paraId="607F5014" w14:textId="058573C8" w:rsidR="7CD43D3A" w:rsidRDefault="1A7442E6" w:rsidP="7CD43D3A">
      <w:r>
        <w:t>Если летите с пересадкой, имейте в виду, что самолеты сейчас летят намного дольше, чем обычно. Не покупайте билеты стык в стык — накидывайте пару часов.</w:t>
      </w:r>
    </w:p>
    <w:p w14:paraId="4BC5A5F1" w14:textId="14196083" w:rsidR="0EBC5D4E" w:rsidRDefault="7DF60A88" w:rsidP="7DF60A88">
      <w:pPr>
        <w:rPr>
          <w:b/>
          <w:bCs/>
        </w:rPr>
      </w:pPr>
      <w:r>
        <w:t>Если вы или члены вашей семьи беременны, обратите внимание: для перелетов до 32 недели беременности необходима справка от гинеколога (в произвольной форме, можно взять у любого врача). Обязательно иметь при себе обменную карту. Рекомендуем условия на сайте авиакомпании.</w:t>
      </w:r>
    </w:p>
    <w:p w14:paraId="5F66B25C" w14:textId="4E34CDC7" w:rsidR="0EBC5D4E" w:rsidRDefault="0EBC5D4E" w:rsidP="7DF60A88">
      <w:pPr>
        <w:rPr>
          <w:b/>
          <w:bCs/>
        </w:rPr>
      </w:pPr>
    </w:p>
    <w:p w14:paraId="26668104" w14:textId="2F5515ED" w:rsidR="0EBC5D4E" w:rsidRDefault="06FF9ABE" w:rsidP="7DF60A88">
      <w:pPr>
        <w:rPr>
          <w:b/>
          <w:bCs/>
        </w:rPr>
      </w:pPr>
      <w:r w:rsidRPr="7DF60A88">
        <w:rPr>
          <w:b/>
          <w:bCs/>
        </w:rPr>
        <w:t>Жилье</w:t>
      </w:r>
    </w:p>
    <w:p w14:paraId="0CF609F9" w14:textId="416E25C8" w:rsidR="0EBC5D4E" w:rsidRDefault="293F4B64" w:rsidP="0EBC5D4E">
      <w:pPr>
        <w:rPr>
          <w:b/>
          <w:bCs/>
        </w:rPr>
      </w:pPr>
      <w:r>
        <w:lastRenderedPageBreak/>
        <w:t xml:space="preserve">Жилье мы тоже просим бронировать </w:t>
      </w:r>
      <w:r w:rsidRPr="30ACB4C5">
        <w:rPr>
          <w:b/>
          <w:bCs/>
        </w:rPr>
        <w:t xml:space="preserve">самостоятельно </w:t>
      </w:r>
      <w:r>
        <w:t xml:space="preserve">— </w:t>
      </w:r>
      <w:r w:rsidRPr="003C2169">
        <w:rPr>
          <w:noProof/>
        </w:rPr>
        <w:t>корпоративные</w:t>
      </w:r>
      <w:r>
        <w:t xml:space="preserve"> службы сейчас очень </w:t>
      </w:r>
      <w:r w:rsidR="58F01375">
        <w:t>загружены.</w:t>
      </w:r>
    </w:p>
    <w:p w14:paraId="6FA017F3" w14:textId="566FAA6A" w:rsidR="5F910A09" w:rsidRDefault="5F910A09" w:rsidP="5F910A09">
      <w:pPr>
        <w:rPr>
          <w:b/>
          <w:bCs/>
        </w:rPr>
      </w:pPr>
    </w:p>
    <w:p w14:paraId="72DF5A26" w14:textId="7F84DF26" w:rsidR="00F252CB" w:rsidRDefault="75A764AB" w:rsidP="75A764AB">
      <w:pPr>
        <w:rPr>
          <w:b/>
          <w:bCs/>
        </w:rPr>
      </w:pPr>
      <w:r w:rsidRPr="75A764AB">
        <w:rPr>
          <w:b/>
          <w:bCs/>
        </w:rPr>
        <w:t>Армения</w:t>
      </w:r>
    </w:p>
    <w:p w14:paraId="179C919F" w14:textId="7336739B" w:rsidR="00F252CB" w:rsidRDefault="33A1AAD7" w:rsidP="1BC9120A">
      <w:pPr>
        <w:rPr>
          <w:lang w:val="ru"/>
        </w:rPr>
      </w:pPr>
      <w:r>
        <w:t xml:space="preserve">Россиянам для въезда достаточно иметь российский общегражданский паспорт. Если </w:t>
      </w:r>
      <w:proofErr w:type="spellStart"/>
      <w:r>
        <w:t>загран</w:t>
      </w:r>
      <w:proofErr w:type="spellEnd"/>
      <w:r>
        <w:t xml:space="preserve">, то он должен быть действителен на все время поездки. </w:t>
      </w:r>
      <w:r w:rsidR="0ACFC38A" w:rsidRPr="7DF60A88">
        <w:rPr>
          <w:rFonts w:ascii="Helvetica" w:eastAsia="Helvetica" w:hAnsi="Helvetica" w:cs="Helvetica"/>
          <w:color w:val="333333"/>
          <w:sz w:val="20"/>
          <w:szCs w:val="20"/>
          <w:lang w:val="ru"/>
        </w:rPr>
        <w:t>Н</w:t>
      </w:r>
      <w:r w:rsidR="0ACFC38A" w:rsidRPr="7DF60A88">
        <w:rPr>
          <w:lang w:val="ru"/>
        </w:rPr>
        <w:t>есовершеннолетний гражданин Российской Федерации, следующий совместно хотя бы с одним из родителей, может выезжать из Российской Федерации по своему заграничному паспорту.</w:t>
      </w:r>
      <w:r w:rsidR="60F2EA34">
        <w:br/>
      </w:r>
      <w:r w:rsidR="0ACFC38A" w:rsidRPr="7DF60A88">
        <w:rPr>
          <w:lang w:val="ru"/>
        </w:rPr>
        <w:t xml:space="preserve"> Несовершеннолетний гражданин Российской Федерации до 14 лет, следующий совместно хотя бы с одним из родителей и вписанный в заграничный паспорт выезжающего вместе с ним родителя, может выезжать из РФ если заграничный паспорт родителя оформлен по старому образцу. Если же заграничный паспорт родителя оформлен по новому образцу (биометрический) – ребенок не может без собственного заграничного паспорта.</w:t>
      </w:r>
      <w:r w:rsidR="60F2EA34">
        <w:br/>
      </w:r>
      <w:r w:rsidR="0ACFC38A" w:rsidRPr="7DF60A88">
        <w:rPr>
          <w:lang w:val="ru"/>
        </w:rPr>
        <w:t>Армения принимает все сертификаты о вакцинации или ПЦР.</w:t>
      </w:r>
    </w:p>
    <w:p w14:paraId="032FB6BB" w14:textId="0DBACB7B" w:rsidR="75A764AB" w:rsidRDefault="7DF60A88" w:rsidP="7DF60A88">
      <w:r>
        <w:t xml:space="preserve">Посольство РФ в Ереване подтвердило, что граждане РФ могут подать документы на </w:t>
      </w:r>
      <w:proofErr w:type="spellStart"/>
      <w:r>
        <w:t>загранапспорт</w:t>
      </w:r>
      <w:proofErr w:type="spellEnd"/>
      <w:r>
        <w:t xml:space="preserve"> через них, заполнив стандартные документы. Для подачи нужно записаться на прием в посольство. Никаких обоснований или доп. документов для объяснений, почему ты подаешься у них, а не в РФ, не требуется — </w:t>
      </w:r>
      <w:hyperlink r:id="rId40">
        <w:r w:rsidRPr="7DF60A88">
          <w:rPr>
            <w:rStyle w:val="Hyperlink"/>
          </w:rPr>
          <w:t>https://armenia.mid.ru/ru/consular-services/consulate-ru/making/</w:t>
        </w:r>
      </w:hyperlink>
    </w:p>
    <w:p w14:paraId="082D2F42" w14:textId="43B7EB7D" w:rsidR="75A764AB" w:rsidRDefault="003C2169" w:rsidP="7DF60A88">
      <w:hyperlink r:id="rId41">
        <w:r w:rsidR="7DF60A88" w:rsidRPr="7DF60A88">
          <w:rPr>
            <w:rStyle w:val="Hyperlink"/>
          </w:rPr>
          <w:t>Гид по Армении</w:t>
        </w:r>
      </w:hyperlink>
    </w:p>
    <w:p w14:paraId="69F5A318" w14:textId="3F5E5C64" w:rsidR="75A764AB" w:rsidRDefault="7DF60A88" w:rsidP="75A764AB">
      <w:r w:rsidRPr="7DF60A88">
        <w:rPr>
          <w:rFonts w:ascii="Calibri" w:eastAsia="Calibri" w:hAnsi="Calibri" w:cs="Calibri"/>
        </w:rPr>
        <w:t xml:space="preserve">Чат, </w:t>
      </w:r>
      <w:r w:rsidRPr="7DF60A88">
        <w:rPr>
          <w:rFonts w:ascii="Calibri" w:eastAsia="Calibri" w:hAnsi="Calibri" w:cs="Calibri"/>
          <w:b/>
          <w:bCs/>
        </w:rPr>
        <w:t>для планирующих поездку</w:t>
      </w:r>
      <w:r w:rsidRPr="7DF60A88">
        <w:rPr>
          <w:rFonts w:ascii="Calibri" w:eastAsia="Calibri" w:hAnsi="Calibri" w:cs="Calibri"/>
        </w:rPr>
        <w:t xml:space="preserve">, для вступления пишите в </w:t>
      </w:r>
      <w:proofErr w:type="spellStart"/>
      <w:r w:rsidRPr="7DF60A88">
        <w:rPr>
          <w:rFonts w:ascii="Calibri" w:eastAsia="Calibri" w:hAnsi="Calibri" w:cs="Calibri"/>
        </w:rPr>
        <w:t>телеграм</w:t>
      </w:r>
      <w:proofErr w:type="spellEnd"/>
      <w:r w:rsidRPr="7DF60A88">
        <w:rPr>
          <w:rFonts w:ascii="Calibri" w:eastAsia="Calibri" w:hAnsi="Calibri" w:cs="Calibri"/>
        </w:rPr>
        <w:t xml:space="preserve"> @</w:t>
      </w:r>
      <w:proofErr w:type="spellStart"/>
      <w:r w:rsidRPr="7DF60A88">
        <w:rPr>
          <w:rFonts w:ascii="Calibri" w:eastAsia="Calibri" w:hAnsi="Calibri" w:cs="Calibri"/>
        </w:rPr>
        <w:t>Vasilyevyhmnogo</w:t>
      </w:r>
      <w:proofErr w:type="spellEnd"/>
      <w:r w:rsidRPr="7DF60A88">
        <w:rPr>
          <w:rFonts w:ascii="Calibri" w:eastAsia="Calibri" w:hAnsi="Calibri" w:cs="Calibri"/>
        </w:rPr>
        <w:t xml:space="preserve"> @</w:t>
      </w:r>
      <w:proofErr w:type="spellStart"/>
      <w:r w:rsidRPr="7DF60A88">
        <w:rPr>
          <w:rFonts w:ascii="Calibri" w:eastAsia="Calibri" w:hAnsi="Calibri" w:cs="Calibri"/>
        </w:rPr>
        <w:t>ntdolmatova</w:t>
      </w:r>
      <w:proofErr w:type="spellEnd"/>
    </w:p>
    <w:p w14:paraId="42C939A8" w14:textId="4D78B676" w:rsidR="75A764AB" w:rsidRDefault="7DF60A88" w:rsidP="7DF60A88">
      <w:pPr>
        <w:rPr>
          <w:rFonts w:ascii="Calibri" w:eastAsia="Calibri" w:hAnsi="Calibri" w:cs="Calibri"/>
        </w:rPr>
      </w:pPr>
      <w:r w:rsidRPr="7DF60A88">
        <w:rPr>
          <w:rFonts w:ascii="Calibri" w:eastAsia="Calibri" w:hAnsi="Calibri" w:cs="Calibri"/>
        </w:rPr>
        <w:t xml:space="preserve">Чат в </w:t>
      </w:r>
      <w:proofErr w:type="spellStart"/>
      <w:r w:rsidRPr="7DF60A88">
        <w:rPr>
          <w:rFonts w:ascii="Calibri" w:eastAsia="Calibri" w:hAnsi="Calibri" w:cs="Calibri"/>
        </w:rPr>
        <w:t>телеграм</w:t>
      </w:r>
      <w:proofErr w:type="spellEnd"/>
      <w:r w:rsidRPr="7DF60A88">
        <w:rPr>
          <w:rFonts w:ascii="Calibri" w:eastAsia="Calibri" w:hAnsi="Calibri" w:cs="Calibri"/>
        </w:rPr>
        <w:t xml:space="preserve"> </w:t>
      </w:r>
      <w:r w:rsidRPr="7DF60A88">
        <w:rPr>
          <w:rFonts w:ascii="Calibri" w:eastAsia="Calibri" w:hAnsi="Calibri" w:cs="Calibri"/>
          <w:b/>
          <w:bCs/>
        </w:rPr>
        <w:t xml:space="preserve">для тех, кто уже приехал </w:t>
      </w:r>
      <w:r w:rsidRPr="7DF60A88">
        <w:rPr>
          <w:rFonts w:ascii="Calibri" w:eastAsia="Calibri" w:hAnsi="Calibri" w:cs="Calibri"/>
        </w:rPr>
        <w:t xml:space="preserve">в </w:t>
      </w:r>
      <w:proofErr w:type="gramStart"/>
      <w:r w:rsidRPr="7DF60A88">
        <w:rPr>
          <w:rFonts w:ascii="Calibri" w:eastAsia="Calibri" w:hAnsi="Calibri" w:cs="Calibri"/>
        </w:rPr>
        <w:t>Армению ,</w:t>
      </w:r>
      <w:proofErr w:type="gramEnd"/>
      <w:r w:rsidRPr="7DF60A88">
        <w:rPr>
          <w:rFonts w:ascii="Calibri" w:eastAsia="Calibri" w:hAnsi="Calibri" w:cs="Calibri"/>
        </w:rPr>
        <w:t xml:space="preserve"> для вступления пишите в </w:t>
      </w:r>
      <w:proofErr w:type="spellStart"/>
      <w:r w:rsidRPr="7DF60A88">
        <w:rPr>
          <w:rFonts w:ascii="Calibri" w:eastAsia="Calibri" w:hAnsi="Calibri" w:cs="Calibri"/>
        </w:rPr>
        <w:t>телеграм</w:t>
      </w:r>
      <w:proofErr w:type="spellEnd"/>
      <w:r w:rsidRPr="7DF60A88">
        <w:rPr>
          <w:rFonts w:ascii="Calibri" w:eastAsia="Calibri" w:hAnsi="Calibri" w:cs="Calibri"/>
        </w:rPr>
        <w:t xml:space="preserve"> @</w:t>
      </w:r>
      <w:proofErr w:type="spellStart"/>
      <w:r w:rsidRPr="7DF60A88">
        <w:rPr>
          <w:rFonts w:ascii="Calibri" w:eastAsia="Calibri" w:hAnsi="Calibri" w:cs="Calibri"/>
        </w:rPr>
        <w:t>ntdolmatova</w:t>
      </w:r>
      <w:proofErr w:type="spellEnd"/>
    </w:p>
    <w:p w14:paraId="4B54AF6F" w14:textId="460B8829" w:rsidR="75A764AB" w:rsidRDefault="7DF60A88" w:rsidP="7DF60A88">
      <w:pPr>
        <w:rPr>
          <w:rFonts w:ascii="Calibri" w:eastAsia="Calibri" w:hAnsi="Calibri" w:cs="Calibri"/>
        </w:rPr>
      </w:pPr>
      <w:r w:rsidRPr="7DF60A88">
        <w:rPr>
          <w:rFonts w:ascii="Calibri" w:eastAsia="Calibri" w:hAnsi="Calibri" w:cs="Calibri"/>
          <w:b/>
          <w:bCs/>
        </w:rPr>
        <w:t>Чат для живущих в Гюмри</w:t>
      </w:r>
      <w:r w:rsidRPr="7DF60A88">
        <w:rPr>
          <w:rFonts w:ascii="Calibri" w:eastAsia="Calibri" w:hAnsi="Calibri" w:cs="Calibri"/>
        </w:rPr>
        <w:t xml:space="preserve">, для вступления пишите в </w:t>
      </w:r>
      <w:proofErr w:type="spellStart"/>
      <w:r w:rsidRPr="7DF60A88">
        <w:rPr>
          <w:rFonts w:ascii="Calibri" w:eastAsia="Calibri" w:hAnsi="Calibri" w:cs="Calibri"/>
        </w:rPr>
        <w:t>телеграм</w:t>
      </w:r>
      <w:proofErr w:type="spellEnd"/>
      <w:r w:rsidRPr="7DF60A88">
        <w:rPr>
          <w:rFonts w:ascii="Calibri" w:eastAsia="Calibri" w:hAnsi="Calibri" w:cs="Calibri"/>
        </w:rPr>
        <w:t xml:space="preserve"> @</w:t>
      </w:r>
      <w:proofErr w:type="spellStart"/>
      <w:r w:rsidRPr="7DF60A88">
        <w:rPr>
          <w:rFonts w:ascii="Calibri" w:eastAsia="Calibri" w:hAnsi="Calibri" w:cs="Calibri"/>
        </w:rPr>
        <w:t>Vasilyevyhmnogo</w:t>
      </w:r>
      <w:proofErr w:type="spellEnd"/>
      <w:r w:rsidRPr="7DF60A88">
        <w:rPr>
          <w:rFonts w:ascii="Calibri" w:eastAsia="Calibri" w:hAnsi="Calibri" w:cs="Calibri"/>
        </w:rPr>
        <w:t xml:space="preserve"> @</w:t>
      </w:r>
      <w:proofErr w:type="spellStart"/>
      <w:r w:rsidRPr="7DF60A88">
        <w:rPr>
          <w:rFonts w:ascii="Calibri" w:eastAsia="Calibri" w:hAnsi="Calibri" w:cs="Calibri"/>
        </w:rPr>
        <w:t>ntdolmatova</w:t>
      </w:r>
      <w:proofErr w:type="spellEnd"/>
    </w:p>
    <w:p w14:paraId="2BB35E66" w14:textId="2D1D0CCA" w:rsidR="75A764AB" w:rsidRDefault="7DF60A88" w:rsidP="7DF60A88">
      <w:pPr>
        <w:rPr>
          <w:rFonts w:ascii="Calibri" w:eastAsia="Calibri" w:hAnsi="Calibri" w:cs="Calibri"/>
          <w:lang w:val="ru"/>
        </w:rPr>
      </w:pPr>
      <w:r w:rsidRPr="7DF60A88">
        <w:rPr>
          <w:rFonts w:ascii="Calibri" w:eastAsia="Calibri" w:hAnsi="Calibri" w:cs="Calibri"/>
          <w:lang w:val="ru"/>
        </w:rPr>
        <w:t>Ч</w:t>
      </w:r>
      <w:r w:rsidRPr="7DF60A88">
        <w:rPr>
          <w:rFonts w:ascii="Calibri" w:eastAsia="Calibri" w:hAnsi="Calibri" w:cs="Calibri"/>
          <w:b/>
          <w:bCs/>
          <w:lang w:val="ru"/>
        </w:rPr>
        <w:t>ат в скайпе с официальными объявлениями от ереванского офиса</w:t>
      </w:r>
      <w:r w:rsidRPr="7DF60A88">
        <w:rPr>
          <w:rFonts w:ascii="Calibri" w:eastAsia="Calibri" w:hAnsi="Calibri" w:cs="Calibri"/>
          <w:lang w:val="ru"/>
        </w:rPr>
        <w:t xml:space="preserve">. Если вы прибыли на место и еще не попали в этот чат, пишите в скайп </w:t>
      </w:r>
      <w:proofErr w:type="spellStart"/>
      <w:proofErr w:type="gramStart"/>
      <w:r w:rsidRPr="7DF60A88">
        <w:rPr>
          <w:rFonts w:ascii="Calibri" w:eastAsia="Calibri" w:hAnsi="Calibri" w:cs="Calibri"/>
          <w:lang w:val="ru"/>
        </w:rPr>
        <w:t>sona.hovsepyan</w:t>
      </w:r>
      <w:proofErr w:type="spellEnd"/>
      <w:proofErr w:type="gramEnd"/>
      <w:r w:rsidRPr="7DF60A88">
        <w:rPr>
          <w:rFonts w:ascii="Calibri" w:eastAsia="Calibri" w:hAnsi="Calibri" w:cs="Calibri"/>
          <w:lang w:val="ru"/>
        </w:rPr>
        <w:t>. (</w:t>
      </w:r>
      <w:proofErr w:type="spellStart"/>
      <w:r w:rsidRPr="7DF60A88">
        <w:rPr>
          <w:rFonts w:ascii="Calibri" w:eastAsia="Calibri" w:hAnsi="Calibri" w:cs="Calibri"/>
          <w:lang w:val="ru"/>
        </w:rPr>
        <w:t>Sona</w:t>
      </w:r>
      <w:proofErr w:type="spellEnd"/>
      <w:r w:rsidRPr="7DF60A88">
        <w:rPr>
          <w:rFonts w:ascii="Calibri" w:eastAsia="Calibri" w:hAnsi="Calibri" w:cs="Calibri"/>
          <w:lang w:val="ru"/>
        </w:rPr>
        <w:t xml:space="preserve"> </w:t>
      </w:r>
      <w:proofErr w:type="spellStart"/>
      <w:r w:rsidRPr="7DF60A88">
        <w:rPr>
          <w:rFonts w:ascii="Calibri" w:eastAsia="Calibri" w:hAnsi="Calibri" w:cs="Calibri"/>
          <w:lang w:val="ru"/>
        </w:rPr>
        <w:t>Hovsepyan</w:t>
      </w:r>
      <w:proofErr w:type="spellEnd"/>
      <w:r w:rsidRPr="7DF60A88">
        <w:rPr>
          <w:rFonts w:ascii="Calibri" w:eastAsia="Calibri" w:hAnsi="Calibri" w:cs="Calibri"/>
          <w:lang w:val="ru"/>
        </w:rPr>
        <w:t xml:space="preserve"> https://newpm.dataart.com/Staff/90856).</w:t>
      </w:r>
    </w:p>
    <w:p w14:paraId="224B47E1" w14:textId="1A3133AC" w:rsidR="75A764AB" w:rsidRDefault="003C2169" w:rsidP="7DF60A88">
      <w:hyperlink r:id="rId42">
        <w:r w:rsidR="7DF60A88" w:rsidRPr="7DF60A88">
          <w:rPr>
            <w:rStyle w:val="Hyperlink"/>
          </w:rPr>
          <w:t>Традиции и неписанные правила в Армении</w:t>
        </w:r>
      </w:hyperlink>
    </w:p>
    <w:p w14:paraId="5D11D903" w14:textId="23231F99" w:rsidR="75A764AB" w:rsidRDefault="003C2169" w:rsidP="7DF60A88">
      <w:hyperlink r:id="rId43">
        <w:r w:rsidR="7DF60A88" w:rsidRPr="7DF60A88">
          <w:rPr>
            <w:rStyle w:val="Hyperlink"/>
          </w:rPr>
          <w:t>Форма для въезжающих на территорию Армении коллег</w:t>
        </w:r>
      </w:hyperlink>
    </w:p>
    <w:p w14:paraId="7C9943F1" w14:textId="2F191A36" w:rsidR="75A764AB" w:rsidRDefault="003C2169" w:rsidP="7DF60A88">
      <w:hyperlink r:id="rId44">
        <w:r w:rsidR="7DF60A88" w:rsidRPr="7DF60A88">
          <w:rPr>
            <w:rStyle w:val="Hyperlink"/>
          </w:rPr>
          <w:t>Полезные ссылки по Армении</w:t>
        </w:r>
      </w:hyperlink>
      <w:r w:rsidR="7DF60A88">
        <w:t xml:space="preserve"> + + Условия </w:t>
      </w:r>
      <w:proofErr w:type="spellStart"/>
      <w:r w:rsidR="7DF60A88">
        <w:t>Ameriabank</w:t>
      </w:r>
      <w:proofErr w:type="spellEnd"/>
      <w:r w:rsidR="7DF60A88">
        <w:t xml:space="preserve"> при открытии счета в банке иностранными гражданами</w:t>
      </w:r>
    </w:p>
    <w:p w14:paraId="0C0BB01A" w14:textId="31CC1329" w:rsidR="75A764AB" w:rsidRDefault="003C2169" w:rsidP="7DF60A88">
      <w:hyperlink r:id="rId45">
        <w:r w:rsidR="7DF60A88" w:rsidRPr="7DF60A88">
          <w:rPr>
            <w:rStyle w:val="Hyperlink"/>
          </w:rPr>
          <w:t>Чат с нянями и детскими садами в Армении</w:t>
        </w:r>
      </w:hyperlink>
      <w:r w:rsidR="7DF60A88">
        <w:t xml:space="preserve"> </w:t>
      </w:r>
    </w:p>
    <w:p w14:paraId="1E57A125" w14:textId="0EF505C9" w:rsidR="75A764AB" w:rsidRDefault="003C2169" w:rsidP="7DF60A88">
      <w:hyperlink r:id="rId46">
        <w:r w:rsidR="7DF60A88" w:rsidRPr="7DF60A88">
          <w:rPr>
            <w:rStyle w:val="Hyperlink"/>
          </w:rPr>
          <w:t>Чат по совместной аренде жилья в Армении</w:t>
        </w:r>
      </w:hyperlink>
    </w:p>
    <w:p w14:paraId="77B3EA47" w14:textId="78BEB881" w:rsidR="7DF60A88" w:rsidRDefault="003C2169">
      <w:hyperlink r:id="rId47">
        <w:r w:rsidR="7DF60A88" w:rsidRPr="7DF60A88">
          <w:rPr>
            <w:rStyle w:val="Hyperlink"/>
            <w:rFonts w:ascii="Calibri" w:eastAsia="Calibri" w:hAnsi="Calibri" w:cs="Calibri"/>
            <w:lang w:val="en-US"/>
          </w:rPr>
          <w:t>FAQ</w:t>
        </w:r>
        <w:r w:rsidR="7DF60A88" w:rsidRPr="003C2169">
          <w:rPr>
            <w:rStyle w:val="Hyperlink"/>
            <w:rFonts w:ascii="Calibri" w:eastAsia="Calibri" w:hAnsi="Calibri" w:cs="Calibri"/>
          </w:rPr>
          <w:t xml:space="preserve"> </w:t>
        </w:r>
        <w:r w:rsidR="7DF60A88" w:rsidRPr="7DF60A88">
          <w:rPr>
            <w:rStyle w:val="Hyperlink"/>
            <w:rFonts w:ascii="Calibri" w:eastAsia="Calibri" w:hAnsi="Calibri" w:cs="Calibri"/>
            <w:lang w:val="ru"/>
          </w:rPr>
          <w:t>от Министерства Экономики Армении</w:t>
        </w:r>
      </w:hyperlink>
    </w:p>
    <w:p w14:paraId="4F84D73B" w14:textId="3D8BD610" w:rsidR="7DF60A88" w:rsidRDefault="7DF60A88" w:rsidP="7DF60A88">
      <w:pPr>
        <w:rPr>
          <w:rFonts w:ascii="Calibri" w:eastAsia="Calibri" w:hAnsi="Calibri" w:cs="Calibri"/>
          <w:lang w:val="ru"/>
        </w:rPr>
      </w:pPr>
      <w:r w:rsidRPr="7DF60A88">
        <w:rPr>
          <w:rFonts w:ascii="Calibri" w:eastAsia="Calibri" w:hAnsi="Calibri" w:cs="Calibri"/>
          <w:lang w:val="ru"/>
        </w:rPr>
        <w:lastRenderedPageBreak/>
        <w:t xml:space="preserve">Чат в скайпе с официальными объявлениями от ереванского офиса. Если вы прибыли на место и еще не попали в этот чат, пишите в скайп </w:t>
      </w:r>
      <w:proofErr w:type="spellStart"/>
      <w:proofErr w:type="gramStart"/>
      <w:r w:rsidRPr="7DF60A88">
        <w:rPr>
          <w:rFonts w:ascii="Calibri" w:eastAsia="Calibri" w:hAnsi="Calibri" w:cs="Calibri"/>
          <w:lang w:val="ru"/>
        </w:rPr>
        <w:t>sona.hovsepyan</w:t>
      </w:r>
      <w:proofErr w:type="spellEnd"/>
      <w:proofErr w:type="gramEnd"/>
      <w:r w:rsidRPr="7DF60A88">
        <w:rPr>
          <w:rFonts w:ascii="Calibri" w:eastAsia="Calibri" w:hAnsi="Calibri" w:cs="Calibri"/>
          <w:lang w:val="ru"/>
        </w:rPr>
        <w:t>. (</w:t>
      </w:r>
      <w:proofErr w:type="spellStart"/>
      <w:r w:rsidRPr="7DF60A88">
        <w:rPr>
          <w:rFonts w:ascii="Calibri" w:eastAsia="Calibri" w:hAnsi="Calibri" w:cs="Calibri"/>
          <w:lang w:val="ru"/>
        </w:rPr>
        <w:t>Sona</w:t>
      </w:r>
      <w:proofErr w:type="spellEnd"/>
      <w:r w:rsidRPr="7DF60A88">
        <w:rPr>
          <w:rFonts w:ascii="Calibri" w:eastAsia="Calibri" w:hAnsi="Calibri" w:cs="Calibri"/>
          <w:lang w:val="ru"/>
        </w:rPr>
        <w:t xml:space="preserve"> </w:t>
      </w:r>
      <w:proofErr w:type="spellStart"/>
      <w:r w:rsidRPr="7DF60A88">
        <w:rPr>
          <w:rFonts w:ascii="Calibri" w:eastAsia="Calibri" w:hAnsi="Calibri" w:cs="Calibri"/>
          <w:lang w:val="ru"/>
        </w:rPr>
        <w:t>Hovsepyan</w:t>
      </w:r>
      <w:proofErr w:type="spellEnd"/>
      <w:r w:rsidRPr="7DF60A88">
        <w:rPr>
          <w:rFonts w:ascii="Calibri" w:eastAsia="Calibri" w:hAnsi="Calibri" w:cs="Calibri"/>
          <w:lang w:val="ru"/>
        </w:rPr>
        <w:t xml:space="preserve"> https://newpm.dataart.com/Staff/90856).</w:t>
      </w:r>
    </w:p>
    <w:p w14:paraId="40B974D6" w14:textId="2AFDC9FF" w:rsidR="7DF60A88" w:rsidRDefault="7DF60A88" w:rsidP="7DF60A88">
      <w:pPr>
        <w:rPr>
          <w:rFonts w:ascii="Calibri" w:eastAsia="Calibri" w:hAnsi="Calibri" w:cs="Calibri"/>
          <w:lang w:val="ru"/>
        </w:rPr>
      </w:pPr>
    </w:p>
    <w:p w14:paraId="3E9E5AFE" w14:textId="77B62E49" w:rsidR="7DF60A88" w:rsidRDefault="7DF60A88" w:rsidP="7DF60A88">
      <w:pPr>
        <w:rPr>
          <w:rFonts w:ascii="Calibri" w:eastAsia="Calibri" w:hAnsi="Calibri" w:cs="Calibri"/>
          <w:lang w:val="ru"/>
        </w:rPr>
      </w:pPr>
      <w:r w:rsidRPr="7DF60A88">
        <w:rPr>
          <w:rFonts w:eastAsiaTheme="minorEastAsia"/>
          <w:b/>
          <w:bCs/>
        </w:rPr>
        <w:t>Сербия</w:t>
      </w:r>
      <w:r w:rsidRPr="7DF60A88">
        <w:rPr>
          <w:rFonts w:eastAsiaTheme="minorEastAsia"/>
        </w:rPr>
        <w:t xml:space="preserve"> </w:t>
      </w:r>
    </w:p>
    <w:p w14:paraId="1461736D" w14:textId="5CB05F35" w:rsidR="7DF60A88" w:rsidRDefault="7DF60A88" w:rsidP="7DF60A88">
      <w:pPr>
        <w:rPr>
          <w:rFonts w:ascii="Calibri" w:eastAsia="Calibri" w:hAnsi="Calibri" w:cs="Calibri"/>
          <w:lang w:val="ru"/>
        </w:rPr>
      </w:pPr>
      <w:r w:rsidRPr="7DF60A88">
        <w:rPr>
          <w:rFonts w:eastAsiaTheme="minorEastAsia"/>
        </w:rPr>
        <w:t xml:space="preserve">Гид по Сербии </w:t>
      </w:r>
      <w:hyperlink r:id="rId48">
        <w:r w:rsidRPr="7DF60A88">
          <w:rPr>
            <w:rStyle w:val="Hyperlink"/>
            <w:rFonts w:eastAsiaTheme="minorEastAsia"/>
          </w:rPr>
          <w:t>здесь</w:t>
        </w:r>
      </w:hyperlink>
      <w:r w:rsidRPr="7DF60A88">
        <w:rPr>
          <w:rFonts w:eastAsiaTheme="minorEastAsia"/>
        </w:rPr>
        <w:t xml:space="preserve"> </w:t>
      </w:r>
    </w:p>
    <w:p w14:paraId="039237C6" w14:textId="27184480" w:rsidR="7DF60A88" w:rsidRDefault="7DF60A88" w:rsidP="7DF60A88">
      <w:pPr>
        <w:rPr>
          <w:rFonts w:eastAsiaTheme="minorEastAsia"/>
        </w:rPr>
      </w:pPr>
      <w:r w:rsidRPr="7DF60A88">
        <w:rPr>
          <w:rFonts w:eastAsiaTheme="minorEastAsia"/>
          <w:b/>
          <w:bCs/>
        </w:rPr>
        <w:t xml:space="preserve">Чат в </w:t>
      </w:r>
      <w:proofErr w:type="spellStart"/>
      <w:r w:rsidRPr="7DF60A88">
        <w:rPr>
          <w:rFonts w:eastAsiaTheme="minorEastAsia"/>
          <w:b/>
          <w:bCs/>
        </w:rPr>
        <w:t>тг</w:t>
      </w:r>
      <w:proofErr w:type="spellEnd"/>
      <w:r w:rsidRPr="7DF60A88">
        <w:rPr>
          <w:rFonts w:eastAsiaTheme="minorEastAsia"/>
          <w:b/>
          <w:bCs/>
        </w:rPr>
        <w:t xml:space="preserve"> </w:t>
      </w:r>
      <w:r w:rsidRPr="7DF60A88">
        <w:rPr>
          <w:rFonts w:eastAsiaTheme="minorEastAsia"/>
        </w:rPr>
        <w:t xml:space="preserve">(для вступления пишите в </w:t>
      </w:r>
      <w:proofErr w:type="spellStart"/>
      <w:r w:rsidRPr="7DF60A88">
        <w:rPr>
          <w:rFonts w:eastAsiaTheme="minorEastAsia"/>
        </w:rPr>
        <w:t>телеграм</w:t>
      </w:r>
      <w:proofErr w:type="spellEnd"/>
      <w:r w:rsidRPr="7DF60A88">
        <w:rPr>
          <w:rFonts w:eastAsiaTheme="minorEastAsia"/>
        </w:rPr>
        <w:t xml:space="preserve"> @</w:t>
      </w:r>
      <w:proofErr w:type="spellStart"/>
      <w:r w:rsidRPr="7DF60A88">
        <w:rPr>
          <w:rFonts w:eastAsiaTheme="minorEastAsia"/>
        </w:rPr>
        <w:t>rais_khadeev</w:t>
      </w:r>
      <w:proofErr w:type="spellEnd"/>
      <w:r w:rsidRPr="7DF60A88">
        <w:rPr>
          <w:rFonts w:eastAsiaTheme="minorEastAsia"/>
        </w:rPr>
        <w:t xml:space="preserve"> @</w:t>
      </w:r>
      <w:proofErr w:type="spellStart"/>
      <w:r w:rsidRPr="7DF60A88">
        <w:rPr>
          <w:rFonts w:eastAsiaTheme="minorEastAsia"/>
        </w:rPr>
        <w:t>volagimop</w:t>
      </w:r>
      <w:proofErr w:type="spellEnd"/>
      <w:r w:rsidRPr="7DF60A88">
        <w:rPr>
          <w:rFonts w:eastAsiaTheme="minorEastAsia"/>
        </w:rPr>
        <w:t xml:space="preserve">) </w:t>
      </w:r>
    </w:p>
    <w:p w14:paraId="3A640B90" w14:textId="62E91952" w:rsidR="7DF60A88" w:rsidRDefault="003C2169" w:rsidP="7DF60A88">
      <w:pPr>
        <w:rPr>
          <w:rFonts w:ascii="Calibri" w:eastAsia="Calibri" w:hAnsi="Calibri" w:cs="Calibri"/>
          <w:color w:val="0563C1"/>
          <w:u w:val="single"/>
        </w:rPr>
      </w:pPr>
      <w:hyperlink r:id="rId49">
        <w:r w:rsidR="7DF60A88" w:rsidRPr="7DF60A88">
          <w:rPr>
            <w:rStyle w:val="Hyperlink"/>
            <w:rFonts w:ascii="Calibri" w:eastAsia="Calibri" w:hAnsi="Calibri" w:cs="Calibri"/>
          </w:rPr>
          <w:t>Гид по аренде жилья</w:t>
        </w:r>
      </w:hyperlink>
    </w:p>
    <w:p w14:paraId="32C63CC5" w14:textId="2BC7C52B" w:rsidR="7DF60A88" w:rsidRDefault="003C2169" w:rsidP="7DF60A88">
      <w:pPr>
        <w:rPr>
          <w:rFonts w:ascii="Calibri" w:eastAsia="Calibri" w:hAnsi="Calibri" w:cs="Calibri"/>
          <w:sz w:val="24"/>
          <w:szCs w:val="24"/>
        </w:rPr>
      </w:pPr>
      <w:hyperlink r:id="rId50">
        <w:r w:rsidR="7DF60A88" w:rsidRPr="7DF60A88">
          <w:rPr>
            <w:rStyle w:val="Hyperlink"/>
            <w:rFonts w:ascii="Calibri" w:eastAsia="Calibri" w:hAnsi="Calibri" w:cs="Calibri"/>
            <w:sz w:val="24"/>
            <w:szCs w:val="24"/>
          </w:rPr>
          <w:t>Записи вебинаров</w:t>
        </w:r>
      </w:hyperlink>
      <w:r w:rsidR="7DF60A88" w:rsidRPr="7DF60A88">
        <w:rPr>
          <w:rFonts w:ascii="Calibri" w:eastAsia="Calibri" w:hAnsi="Calibri" w:cs="Calibri"/>
          <w:sz w:val="24"/>
          <w:szCs w:val="24"/>
        </w:rPr>
        <w:t xml:space="preserve"> по Сербии</w:t>
      </w:r>
    </w:p>
    <w:p w14:paraId="73981501" w14:textId="6D827540" w:rsidR="7DF60A88" w:rsidRDefault="003C2169" w:rsidP="7DF60A88">
      <w:pPr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51">
        <w:r w:rsidR="7DF60A88" w:rsidRPr="7DF60A88">
          <w:rPr>
            <w:rStyle w:val="Hyperlink"/>
            <w:rFonts w:ascii="Calibri" w:eastAsia="Calibri" w:hAnsi="Calibri" w:cs="Calibri"/>
            <w:sz w:val="24"/>
            <w:szCs w:val="24"/>
          </w:rPr>
          <w:t xml:space="preserve">Шаги по </w:t>
        </w:r>
        <w:proofErr w:type="spellStart"/>
        <w:r w:rsidR="7DF60A88" w:rsidRPr="7DF60A88">
          <w:rPr>
            <w:rStyle w:val="Hyperlink"/>
            <w:rFonts w:ascii="Calibri" w:eastAsia="Calibri" w:hAnsi="Calibri" w:cs="Calibri"/>
            <w:sz w:val="24"/>
            <w:szCs w:val="24"/>
          </w:rPr>
          <w:t>релокации</w:t>
        </w:r>
        <w:proofErr w:type="spellEnd"/>
        <w:r w:rsidR="7DF60A88" w:rsidRPr="7DF60A88">
          <w:rPr>
            <w:rStyle w:val="Hyperlink"/>
            <w:rFonts w:ascii="Calibri" w:eastAsia="Calibri" w:hAnsi="Calibri" w:cs="Calibri"/>
            <w:sz w:val="24"/>
            <w:szCs w:val="24"/>
          </w:rPr>
          <w:t xml:space="preserve"> в Сербию</w:t>
        </w:r>
      </w:hyperlink>
    </w:p>
    <w:p w14:paraId="35CCD68D" w14:textId="679CD400" w:rsidR="7DF60A88" w:rsidRDefault="7DF60A88" w:rsidP="7DF60A88">
      <w:pPr>
        <w:rPr>
          <w:rFonts w:ascii="Calibri" w:eastAsia="Calibri" w:hAnsi="Calibri" w:cs="Calibri"/>
          <w:b/>
          <w:bCs/>
          <w:sz w:val="24"/>
          <w:szCs w:val="24"/>
          <w:lang w:val="ru"/>
        </w:rPr>
      </w:pPr>
    </w:p>
    <w:p w14:paraId="579D59E6" w14:textId="4771570C" w:rsidR="75A764AB" w:rsidRDefault="75A764AB" w:rsidP="75A764AB">
      <w:pPr>
        <w:rPr>
          <w:b/>
          <w:bCs/>
        </w:rPr>
      </w:pPr>
      <w:r w:rsidRPr="75A764AB">
        <w:rPr>
          <w:b/>
          <w:bCs/>
        </w:rPr>
        <w:t>Грузия</w:t>
      </w:r>
    </w:p>
    <w:p w14:paraId="7FA2A5C1" w14:textId="671F3E7D" w:rsidR="30ACB4C5" w:rsidRDefault="33A1AAD7" w:rsidP="30ACB4C5">
      <w:r>
        <w:t xml:space="preserve">Нужен </w:t>
      </w:r>
      <w:proofErr w:type="spellStart"/>
      <w:r>
        <w:t>загран</w:t>
      </w:r>
      <w:proofErr w:type="spellEnd"/>
      <w:r>
        <w:t xml:space="preserve"> (виза не нужна), сертификат о вакцинации или ПЦР. Дорога в Грузию сейчас закрыта со стороны России. Прямого авиасообщения между Грузией и Россией пока нет, добраться можно с пересадкой. Срок разрешённого пребывания — 1 год. Для въезда необходим отрицательный ПЦР-тест, сделанный за 72 часа до поездки. Вакцину </w:t>
      </w:r>
      <w:r w:rsidRPr="7DF60A88">
        <w:rPr>
          <w:color w:val="FF0000"/>
        </w:rPr>
        <w:t xml:space="preserve">Спутник </w:t>
      </w:r>
      <w:r>
        <w:t>не принимают.</w:t>
      </w:r>
    </w:p>
    <w:p w14:paraId="31C067E8" w14:textId="7B4C425F" w:rsidR="30ACB4C5" w:rsidRPr="003C2169" w:rsidRDefault="0ACFC38A" w:rsidP="30ACB4C5">
      <w:r>
        <w:t xml:space="preserve">В ТГ для коллег из </w:t>
      </w:r>
      <w:proofErr w:type="spellStart"/>
      <w:r>
        <w:t>DataArt</w:t>
      </w:r>
      <w:proofErr w:type="spellEnd"/>
      <w:r>
        <w:t>, которые едут в Грузию есть чат.</w:t>
      </w:r>
      <w:r w:rsidR="7DF60A88">
        <w:t xml:space="preserve"> Для вступления в </w:t>
      </w:r>
      <w:proofErr w:type="spellStart"/>
      <w:r w:rsidR="7DF60A88">
        <w:t>телеграм</w:t>
      </w:r>
      <w:proofErr w:type="spellEnd"/>
      <w:r w:rsidR="7DF60A88">
        <w:t>-чат пишите @</w:t>
      </w:r>
      <w:proofErr w:type="spellStart"/>
      <w:r w:rsidR="7DF60A88">
        <w:t>ntdolmatova</w:t>
      </w:r>
      <w:proofErr w:type="spellEnd"/>
    </w:p>
    <w:p w14:paraId="3366326C" w14:textId="62CCC3DF" w:rsidR="75A764AB" w:rsidRDefault="003C2169" w:rsidP="75A764AB">
      <w:hyperlink r:id="rId52">
        <w:r w:rsidR="7DF60A88" w:rsidRPr="7DF60A88">
          <w:rPr>
            <w:rStyle w:val="Hyperlink"/>
          </w:rPr>
          <w:t>Гид по Грузии</w:t>
        </w:r>
      </w:hyperlink>
    </w:p>
    <w:p w14:paraId="0A3D27AE" w14:textId="4C9908DF" w:rsidR="7DF60A88" w:rsidRDefault="003C2169" w:rsidP="7DF60A88">
      <w:hyperlink r:id="rId53">
        <w:r w:rsidR="7DF60A88" w:rsidRPr="7DF60A88">
          <w:rPr>
            <w:rStyle w:val="Hyperlink"/>
          </w:rPr>
          <w:t>Таблица для въезжающих на территорию Грузии</w:t>
        </w:r>
      </w:hyperlink>
    </w:p>
    <w:p w14:paraId="259845F6" w14:textId="7B7A9551" w:rsidR="7DF60A88" w:rsidRDefault="003C2169" w:rsidP="7DF60A88">
      <w:hyperlink r:id="rId54">
        <w:r w:rsidR="7DF60A88" w:rsidRPr="7DF60A88">
          <w:rPr>
            <w:rStyle w:val="Hyperlink"/>
          </w:rPr>
          <w:t>Чат по Грузии</w:t>
        </w:r>
      </w:hyperlink>
      <w:r w:rsidR="7DF60A88">
        <w:t xml:space="preserve"> (приглашайте только тех, кто верифицировал себя через РМ)</w:t>
      </w:r>
    </w:p>
    <w:p w14:paraId="72FE3755" w14:textId="7554BA3D" w:rsidR="75A764AB" w:rsidRDefault="75A764AB" w:rsidP="75A764AB">
      <w:pPr>
        <w:rPr>
          <w:b/>
          <w:bCs/>
        </w:rPr>
      </w:pPr>
      <w:r w:rsidRPr="75A764AB">
        <w:rPr>
          <w:b/>
          <w:bCs/>
        </w:rPr>
        <w:t>Казахстан</w:t>
      </w:r>
    </w:p>
    <w:p w14:paraId="3E43ACD4" w14:textId="0F4F9739" w:rsidR="75A764AB" w:rsidRDefault="47B06FD8" w:rsidP="30ACB4C5">
      <w:r>
        <w:t xml:space="preserve">Въехать можно только на самолете, сухопутная граница закрыта. Достаточно российского паспорта. Необходим ПЦР, сделанный в последние 72 часа. </w:t>
      </w:r>
      <w:r w:rsidR="60F2EA34">
        <w:t>Вакцину Спутник не принимают.</w:t>
      </w:r>
    </w:p>
    <w:p w14:paraId="5C7E7BBC" w14:textId="75B48EFC" w:rsidR="558D66FD" w:rsidRDefault="558D66FD" w:rsidP="558D66FD">
      <w:r>
        <w:t>Казахстан: туристическая виза: наземный путь (на авто) - не смогут проехать по туристической визе, не пропускают через границу. На самолете - всей семье нужен ПЦР тест (до 72 часов), ребенку свидетельство о рождении. Детям до 5 лет ПЦР не нужен. С 5 до 14 лет - нужен.</w:t>
      </w:r>
    </w:p>
    <w:p w14:paraId="173146DA" w14:textId="0104E7DA" w:rsidR="30ACB4C5" w:rsidRPr="003C2169" w:rsidRDefault="0ACFC38A" w:rsidP="7DF60A88">
      <w:r>
        <w:t xml:space="preserve">Чат в ТГ для коллег из </w:t>
      </w:r>
      <w:proofErr w:type="spellStart"/>
      <w:r>
        <w:t>DataArt</w:t>
      </w:r>
      <w:proofErr w:type="spellEnd"/>
      <w:r>
        <w:t xml:space="preserve">, которые летят в Казахстан. </w:t>
      </w:r>
      <w:r w:rsidR="7DF60A88">
        <w:t xml:space="preserve">Для вступления в </w:t>
      </w:r>
      <w:proofErr w:type="spellStart"/>
      <w:r w:rsidR="7DF60A88">
        <w:t>телеграм</w:t>
      </w:r>
      <w:proofErr w:type="spellEnd"/>
      <w:r w:rsidR="7DF60A88">
        <w:t>-чат пишите @</w:t>
      </w:r>
      <w:proofErr w:type="spellStart"/>
      <w:r w:rsidR="7DF60A88">
        <w:t>Saibulatova</w:t>
      </w:r>
      <w:proofErr w:type="spellEnd"/>
    </w:p>
    <w:p w14:paraId="2FA4F54B" w14:textId="7DFBFF48" w:rsidR="558D66FD" w:rsidRPr="003C2169" w:rsidRDefault="003C2169" w:rsidP="7DF60A88">
      <w:hyperlink r:id="rId55">
        <w:r w:rsidR="7DF60A88" w:rsidRPr="003C2169">
          <w:rPr>
            <w:rStyle w:val="Hyperlink"/>
          </w:rPr>
          <w:t>Гид по Казахстану</w:t>
        </w:r>
      </w:hyperlink>
      <w:r w:rsidR="7DF60A88" w:rsidRPr="003C2169">
        <w:t xml:space="preserve"> </w:t>
      </w:r>
    </w:p>
    <w:p w14:paraId="0D25B2BB" w14:textId="4ED367C9" w:rsidR="7DF60A88" w:rsidRPr="003C2169" w:rsidRDefault="003C2169" w:rsidP="7DF60A88">
      <w:pPr>
        <w:rPr>
          <w:rStyle w:val="Hyperlink"/>
        </w:rPr>
      </w:pPr>
      <w:hyperlink r:id="rId56">
        <w:r w:rsidR="1284287F" w:rsidRPr="003C2169">
          <w:rPr>
            <w:rStyle w:val="Hyperlink"/>
          </w:rPr>
          <w:t>Гид по Алматы</w:t>
        </w:r>
      </w:hyperlink>
    </w:p>
    <w:p w14:paraId="54BF0C9E" w14:textId="7B384852" w:rsidR="7DF60A88" w:rsidRPr="003C2169" w:rsidRDefault="7DF60A88" w:rsidP="7DF60A88">
      <w:r w:rsidRPr="003C2169">
        <w:lastRenderedPageBreak/>
        <w:t xml:space="preserve">В Алматы есть риелтор Темирлан, который может помочь сотрудникам </w:t>
      </w:r>
      <w:proofErr w:type="spellStart"/>
      <w:r w:rsidRPr="7DF60A88">
        <w:rPr>
          <w:lang w:val="en-US"/>
        </w:rPr>
        <w:t>DataArt</w:t>
      </w:r>
      <w:proofErr w:type="spellEnd"/>
      <w:r w:rsidRPr="003C2169">
        <w:t xml:space="preserve"> снять жилье со сниженной комиссией, ему нужно заранее подать заявку. Сориентироваться по ценам на недвижимость можно </w:t>
      </w:r>
      <w:hyperlink r:id="rId57">
        <w:r w:rsidRPr="003C2169">
          <w:rPr>
            <w:rStyle w:val="Hyperlink"/>
          </w:rPr>
          <w:t>тут</w:t>
        </w:r>
      </w:hyperlink>
      <w:r w:rsidRPr="003C2169">
        <w:t xml:space="preserve">. Детали и контакты </w:t>
      </w:r>
      <w:hyperlink r:id="rId58">
        <w:r w:rsidRPr="003C2169">
          <w:rPr>
            <w:rStyle w:val="Hyperlink"/>
          </w:rPr>
          <w:t>можно найти здесь</w:t>
        </w:r>
      </w:hyperlink>
    </w:p>
    <w:p w14:paraId="12FBD4BA" w14:textId="0D43B774" w:rsidR="558D66FD" w:rsidRDefault="558D66FD" w:rsidP="558D66FD">
      <w:pPr>
        <w:rPr>
          <w:b/>
          <w:bCs/>
        </w:rPr>
      </w:pPr>
      <w:r w:rsidRPr="558D66FD">
        <w:rPr>
          <w:b/>
          <w:bCs/>
        </w:rPr>
        <w:t>ОАЭ</w:t>
      </w:r>
    </w:p>
    <w:p w14:paraId="566BBBD5" w14:textId="337B7138" w:rsidR="558D66FD" w:rsidRDefault="558D66FD" w:rsidP="558D66FD">
      <w:pPr>
        <w:rPr>
          <w:rFonts w:eastAsiaTheme="minorEastAsia"/>
          <w:color w:val="000000" w:themeColor="text1"/>
        </w:rPr>
      </w:pPr>
      <w:r w:rsidRPr="558D66FD">
        <w:rPr>
          <w:rFonts w:eastAsiaTheme="minorEastAsia"/>
          <w:color w:val="000000" w:themeColor="text1"/>
        </w:rPr>
        <w:t xml:space="preserve">Граждане России могут въезжают в ОАЭ по загранпаспорту, виза не нужна — в аэропорту просто поставят </w:t>
      </w:r>
      <w:proofErr w:type="spellStart"/>
      <w:r w:rsidRPr="558D66FD">
        <w:rPr>
          <w:rFonts w:eastAsiaTheme="minorEastAsia"/>
          <w:color w:val="000000" w:themeColor="text1"/>
        </w:rPr>
        <w:t>штампик</w:t>
      </w:r>
      <w:proofErr w:type="spellEnd"/>
      <w:r w:rsidRPr="558D66FD">
        <w:rPr>
          <w:rFonts w:eastAsiaTheme="minorEastAsia"/>
          <w:color w:val="000000" w:themeColor="text1"/>
        </w:rPr>
        <w:t xml:space="preserve">. В качестве цели прибытия следует указать туризм, пограничники редко спрашивают о подробностях. Нужно иметь при себе распечатанный ПЦР-тест, сделанный не более 48 часов назад, бумага должна быть на английском (могут быть изменения, уточняйте у авиакомпании). </w:t>
      </w:r>
    </w:p>
    <w:p w14:paraId="6F7542E0" w14:textId="12D6592D" w:rsidR="558D66FD" w:rsidRDefault="558D66FD" w:rsidP="558D66FD">
      <w:pPr>
        <w:rPr>
          <w:rFonts w:eastAsiaTheme="minorEastAsia"/>
          <w:color w:val="000000" w:themeColor="text1"/>
        </w:rPr>
      </w:pPr>
      <w:r w:rsidRPr="558D66FD">
        <w:rPr>
          <w:rFonts w:eastAsiaTheme="minorEastAsia"/>
          <w:color w:val="000000" w:themeColor="text1"/>
        </w:rPr>
        <w:t xml:space="preserve">В течение года можно находиться в Эмиратах до 180 дней (по 90 дней в каждом полугодии). На данный момент никаких ограничений для банковских переводов в Россию или из России здесь нет. Есть некоторые ограничения в области связи — для нормальной работы </w:t>
      </w:r>
      <w:proofErr w:type="spellStart"/>
      <w:r w:rsidRPr="558D66FD">
        <w:rPr>
          <w:rFonts w:eastAsiaTheme="minorEastAsia"/>
          <w:color w:val="000000" w:themeColor="text1"/>
        </w:rPr>
        <w:t>Skype</w:t>
      </w:r>
      <w:proofErr w:type="spellEnd"/>
      <w:r w:rsidRPr="558D66FD">
        <w:rPr>
          <w:rFonts w:eastAsiaTheme="minorEastAsia"/>
          <w:color w:val="000000" w:themeColor="text1"/>
        </w:rPr>
        <w:t xml:space="preserve"> потребуется хороший, платный VPN. </w:t>
      </w:r>
    </w:p>
    <w:p w14:paraId="738D8A9F" w14:textId="3A741BE4" w:rsidR="558D66FD" w:rsidRDefault="558D66FD" w:rsidP="558D66FD">
      <w:pPr>
        <w:rPr>
          <w:rFonts w:eastAsiaTheme="minorEastAsia"/>
          <w:color w:val="000000" w:themeColor="text1"/>
        </w:rPr>
      </w:pPr>
      <w:r w:rsidRPr="558D66FD">
        <w:rPr>
          <w:rFonts w:eastAsiaTheme="minorEastAsia"/>
          <w:color w:val="000000" w:themeColor="text1"/>
        </w:rPr>
        <w:t xml:space="preserve">Любые программы и мессенджеры хорошо работают из офиса. Здесь пока готовы принять еще несколько человек (свободных компьютеров здесь сейчас нет, но есть столы и стулья). </w:t>
      </w:r>
    </w:p>
    <w:p w14:paraId="19DADCF6" w14:textId="60BAD838" w:rsidR="558D66FD" w:rsidRDefault="1965B21B" w:rsidP="7DF60A88">
      <w:pPr>
        <w:rPr>
          <w:rFonts w:eastAsiaTheme="minorEastAsia"/>
          <w:color w:val="000000" w:themeColor="text1"/>
        </w:rPr>
      </w:pPr>
      <w:r w:rsidRPr="7DF60A88">
        <w:rPr>
          <w:rFonts w:eastAsiaTheme="minorEastAsia"/>
          <w:b/>
          <w:bCs/>
          <w:color w:val="000000" w:themeColor="text1"/>
        </w:rPr>
        <w:t>Важно!</w:t>
      </w:r>
      <w:r w:rsidRPr="7DF60A88">
        <w:rPr>
          <w:rFonts w:eastAsiaTheme="minorEastAsia"/>
          <w:color w:val="000000" w:themeColor="text1"/>
        </w:rPr>
        <w:t xml:space="preserve"> ОАЭ — дорогая страна, цены здесь приблизительно равны лондонским. Жилье даже при аренде на месяц вряд ли обойдется дешевле $ 200 за ночь. В стране заметен некоторый ажиотаж, поэтому более привлекательные предложения разбирают быстро. </w:t>
      </w:r>
    </w:p>
    <w:p w14:paraId="45B36215" w14:textId="76B454EE" w:rsidR="558D66FD" w:rsidRDefault="1965B21B" w:rsidP="7DF60A88">
      <w:pPr>
        <w:rPr>
          <w:rFonts w:eastAsiaTheme="minorEastAsia"/>
        </w:rPr>
      </w:pPr>
      <w:r w:rsidRPr="7DF60A88">
        <w:rPr>
          <w:rFonts w:eastAsiaTheme="minorEastAsia"/>
          <w:color w:val="000000" w:themeColor="text1"/>
        </w:rPr>
        <w:t xml:space="preserve">Группа в ТГ для коллег из </w:t>
      </w:r>
      <w:proofErr w:type="spellStart"/>
      <w:r w:rsidRPr="7DF60A88">
        <w:rPr>
          <w:rFonts w:eastAsiaTheme="minorEastAsia"/>
          <w:color w:val="000000" w:themeColor="text1"/>
        </w:rPr>
        <w:t>DataArt</w:t>
      </w:r>
      <w:proofErr w:type="spellEnd"/>
      <w:r w:rsidRPr="7DF60A88">
        <w:rPr>
          <w:rFonts w:eastAsiaTheme="minorEastAsia"/>
          <w:color w:val="000000" w:themeColor="text1"/>
        </w:rPr>
        <w:t xml:space="preserve">, которые собираются в Дубай — напишите  в </w:t>
      </w:r>
      <w:proofErr w:type="spellStart"/>
      <w:r w:rsidRPr="7DF60A88">
        <w:rPr>
          <w:rFonts w:eastAsiaTheme="minorEastAsia"/>
          <w:color w:val="000000" w:themeColor="text1"/>
        </w:rPr>
        <w:t>личку</w:t>
      </w:r>
      <w:proofErr w:type="spellEnd"/>
      <w:r w:rsidRPr="7DF60A88">
        <w:rPr>
          <w:rFonts w:eastAsiaTheme="minorEastAsia"/>
          <w:color w:val="000000" w:themeColor="text1"/>
        </w:rPr>
        <w:t xml:space="preserve"> @</w:t>
      </w:r>
      <w:proofErr w:type="spellStart"/>
      <w:r w:rsidR="7DF60A88" w:rsidRPr="7DF60A88">
        <w:rPr>
          <w:rFonts w:eastAsiaTheme="minorEastAsia"/>
          <w:color w:val="000000" w:themeColor="text1"/>
        </w:rPr>
        <w:t>anatolyrubtsov</w:t>
      </w:r>
      <w:proofErr w:type="spellEnd"/>
      <w:r w:rsidRPr="7DF60A88">
        <w:rPr>
          <w:rFonts w:eastAsiaTheme="minorEastAsia"/>
          <w:color w:val="000000" w:themeColor="text1"/>
        </w:rPr>
        <w:t xml:space="preserve">  (это </w:t>
      </w:r>
      <w:hyperlink r:id="rId59">
        <w:r w:rsidRPr="7DF60A88">
          <w:rPr>
            <w:rStyle w:val="Hyperlink"/>
            <w:rFonts w:eastAsiaTheme="minorEastAsia"/>
          </w:rPr>
          <w:t>Анатолий Рубцов</w:t>
        </w:r>
      </w:hyperlink>
      <w:r w:rsidRPr="7DF60A88">
        <w:rPr>
          <w:rFonts w:eastAsiaTheme="minorEastAsia"/>
          <w:color w:val="000000" w:themeColor="text1"/>
        </w:rPr>
        <w:t xml:space="preserve">) или @Aleksander812 (это </w:t>
      </w:r>
      <w:hyperlink r:id="rId60">
        <w:r w:rsidRPr="7DF60A88">
          <w:rPr>
            <w:rStyle w:val="Hyperlink"/>
            <w:rFonts w:eastAsiaTheme="minorEastAsia"/>
          </w:rPr>
          <w:t>Саша Андреев</w:t>
        </w:r>
      </w:hyperlink>
      <w:r w:rsidRPr="7DF60A88">
        <w:rPr>
          <w:rFonts w:eastAsiaTheme="minorEastAsia"/>
          <w:color w:val="000000" w:themeColor="text1"/>
        </w:rPr>
        <w:t xml:space="preserve">) и попросите добавить вас. </w:t>
      </w:r>
    </w:p>
    <w:p w14:paraId="192E5C69" w14:textId="1EF23535" w:rsidR="1BC9120A" w:rsidRDefault="1965B21B" w:rsidP="7DF60A88">
      <w:pPr>
        <w:rPr>
          <w:rFonts w:eastAsiaTheme="minorEastAsia"/>
        </w:rPr>
      </w:pPr>
      <w:r w:rsidRPr="7DF60A88">
        <w:rPr>
          <w:rFonts w:eastAsiaTheme="minorEastAsia"/>
        </w:rPr>
        <w:t xml:space="preserve">Для оперативной связи пишите в </w:t>
      </w:r>
      <w:proofErr w:type="spellStart"/>
      <w:r w:rsidRPr="7DF60A88">
        <w:rPr>
          <w:rFonts w:eastAsiaTheme="minorEastAsia"/>
        </w:rPr>
        <w:t>WhatsApp</w:t>
      </w:r>
      <w:proofErr w:type="spellEnd"/>
      <w:r w:rsidRPr="7DF60A88">
        <w:rPr>
          <w:rFonts w:eastAsiaTheme="minorEastAsia"/>
        </w:rPr>
        <w:t xml:space="preserve"> Игорю </w:t>
      </w:r>
      <w:proofErr w:type="spellStart"/>
      <w:r w:rsidRPr="7DF60A88">
        <w:rPr>
          <w:rFonts w:eastAsiaTheme="minorEastAsia"/>
        </w:rPr>
        <w:t>Кожуренко</w:t>
      </w:r>
      <w:proofErr w:type="spellEnd"/>
      <w:r w:rsidRPr="7DF60A88">
        <w:rPr>
          <w:rFonts w:eastAsiaTheme="minorEastAsia"/>
        </w:rPr>
        <w:t xml:space="preserve"> (+971(56)6954302) или Толе Рубцову (+971(58)5713258).</w:t>
      </w:r>
    </w:p>
    <w:p w14:paraId="4BC23C31" w14:textId="7E77791A" w:rsidR="7DF60A88" w:rsidRDefault="7DF60A88" w:rsidP="677A9D33">
      <w:pPr>
        <w:rPr>
          <w:rFonts w:eastAsiaTheme="minorEastAsia"/>
        </w:rPr>
      </w:pPr>
      <w:r w:rsidRPr="677A9D33">
        <w:rPr>
          <w:rFonts w:eastAsiaTheme="minorEastAsia"/>
          <w:u w:val="single"/>
        </w:rPr>
        <w:t>Обратите внимание,</w:t>
      </w:r>
      <w:r w:rsidRPr="677A9D33">
        <w:rPr>
          <w:rFonts w:eastAsiaTheme="minorEastAsia"/>
        </w:rPr>
        <w:t xml:space="preserve"> что в ОАЭ существует множество запретов, за которые предусмотрен внушительный штраф. Прочитать об основных можно </w:t>
      </w:r>
      <w:hyperlink r:id="rId61">
        <w:r w:rsidRPr="677A9D33">
          <w:rPr>
            <w:rStyle w:val="Hyperlink"/>
            <w:rFonts w:eastAsiaTheme="minorEastAsia"/>
          </w:rPr>
          <w:t>тут</w:t>
        </w:r>
      </w:hyperlink>
      <w:r w:rsidRPr="677A9D33">
        <w:rPr>
          <w:rFonts w:eastAsiaTheme="minorEastAsia"/>
        </w:rPr>
        <w:t xml:space="preserve"> или </w:t>
      </w:r>
      <w:hyperlink r:id="rId62" w:anchor=":~:text=%D0%9D%D0%B5%20%D0%B4%D0%BE%D0%BF%D1%83%D1%81%D0%BA%D0%B0%D0%B5%D1%82%D1%81%D1%8F%20%D0%B2%D0%B2%D0%BE%D0%B7%20%D0%BF%D0%B5%D1%87%D0%B0%D1%82%D0%BD%D0%BE%D0%B9%20%D0%B8,%D0%BC%D0%B5%D1%81%D1%82%D0%B0%D1%85%3A%20%D0%BD%D0%B0%20%D1%83%D0%BB%D0%B8%D1%86%D0%B0%D1%85%20%D0%B8%20%D0%BF%D0%BB%D1%8F%D0%B6%D0%B0%D1%85.">
        <w:r w:rsidRPr="677A9D33">
          <w:rPr>
            <w:rStyle w:val="Hyperlink"/>
            <w:rFonts w:eastAsiaTheme="minorEastAsia"/>
          </w:rPr>
          <w:t>здесь</w:t>
        </w:r>
      </w:hyperlink>
    </w:p>
    <w:p w14:paraId="017174B4" w14:textId="27DCC307" w:rsidR="677A9D33" w:rsidRDefault="677A9D33" w:rsidP="677A9D33">
      <w:pPr>
        <w:rPr>
          <w:rFonts w:eastAsiaTheme="minorEastAsia"/>
        </w:rPr>
      </w:pPr>
      <w:r w:rsidRPr="677A9D33">
        <w:rPr>
          <w:rFonts w:eastAsiaTheme="minorEastAsia"/>
          <w:b/>
          <w:bCs/>
        </w:rPr>
        <w:t xml:space="preserve">Кипр </w:t>
      </w:r>
      <w:hyperlink r:id="rId63">
        <w:r w:rsidRPr="677A9D33">
          <w:rPr>
            <w:rStyle w:val="Hyperlink"/>
            <w:rFonts w:eastAsiaTheme="minorEastAsia"/>
          </w:rPr>
          <w:t>Гид</w:t>
        </w:r>
      </w:hyperlink>
      <w:r w:rsidRPr="677A9D33">
        <w:rPr>
          <w:rFonts w:eastAsiaTheme="minorEastAsia"/>
        </w:rPr>
        <w:t xml:space="preserve"> + Чат в </w:t>
      </w:r>
      <w:proofErr w:type="spellStart"/>
      <w:r w:rsidRPr="677A9D33">
        <w:rPr>
          <w:rFonts w:eastAsiaTheme="minorEastAsia"/>
        </w:rPr>
        <w:t>телеграме</w:t>
      </w:r>
      <w:proofErr w:type="spellEnd"/>
      <w:r w:rsidRPr="677A9D33">
        <w:rPr>
          <w:rFonts w:eastAsiaTheme="minorEastAsia"/>
        </w:rPr>
        <w:t>, чтобы доб</w:t>
      </w:r>
      <w:r w:rsidRPr="677A9D33">
        <w:t xml:space="preserve">авиться в чат (RF </w:t>
      </w:r>
      <w:proofErr w:type="spellStart"/>
      <w:r w:rsidRPr="677A9D33">
        <w:t>tourism</w:t>
      </w:r>
      <w:proofErr w:type="spellEnd"/>
      <w:r w:rsidRPr="677A9D33">
        <w:t xml:space="preserve"> - </w:t>
      </w:r>
      <w:proofErr w:type="spellStart"/>
      <w:r w:rsidRPr="677A9D33">
        <w:t>Cyprus</w:t>
      </w:r>
      <w:proofErr w:type="spellEnd"/>
      <w:r w:rsidRPr="677A9D33">
        <w:t xml:space="preserve">), присылайте свой Telegram </w:t>
      </w:r>
      <w:proofErr w:type="spellStart"/>
      <w:r w:rsidRPr="677A9D33">
        <w:t>nickname</w:t>
      </w:r>
      <w:proofErr w:type="spellEnd"/>
      <w:r w:rsidRPr="677A9D33">
        <w:t xml:space="preserve"> + ссылку на вашу страницу в PM Инне </w:t>
      </w:r>
      <w:proofErr w:type="spellStart"/>
      <w:r w:rsidRPr="677A9D33">
        <w:t>Писановой</w:t>
      </w:r>
      <w:proofErr w:type="spellEnd"/>
      <w:r w:rsidRPr="677A9D33">
        <w:t xml:space="preserve"> (скайп live:132515038524d5f6) или Сергею Смирнову (скайп </w:t>
      </w:r>
      <w:proofErr w:type="spellStart"/>
      <w:r w:rsidRPr="677A9D33">
        <w:t>sv-smirnov</w:t>
      </w:r>
      <w:proofErr w:type="spellEnd"/>
      <w:r w:rsidRPr="677A9D33">
        <w:t>)</w:t>
      </w:r>
    </w:p>
    <w:p w14:paraId="5AE07DF5" w14:textId="0370EF5B" w:rsidR="1BC9120A" w:rsidRDefault="14125058" w:rsidP="7DF60A88">
      <w:pPr>
        <w:rPr>
          <w:rFonts w:eastAsiaTheme="minorEastAsia"/>
        </w:rPr>
      </w:pPr>
      <w:r w:rsidRPr="7DF60A88">
        <w:rPr>
          <w:rFonts w:eastAsiaTheme="minorEastAsia"/>
          <w:b/>
          <w:bCs/>
        </w:rPr>
        <w:t xml:space="preserve">Гид по Латвии и Эстонии </w:t>
      </w:r>
      <w:hyperlink r:id="rId64">
        <w:r w:rsidR="0ACFC38A" w:rsidRPr="7DF60A88">
          <w:rPr>
            <w:rStyle w:val="Hyperlink"/>
            <w:rFonts w:eastAsiaTheme="minorEastAsia"/>
          </w:rPr>
          <w:t>здесь</w:t>
        </w:r>
      </w:hyperlink>
      <w:r w:rsidRPr="7DF60A88">
        <w:rPr>
          <w:rFonts w:eastAsiaTheme="minorEastAsia"/>
        </w:rPr>
        <w:t>.</w:t>
      </w:r>
    </w:p>
    <w:p w14:paraId="05E44EB8" w14:textId="243AE0D4" w:rsidR="1BC9120A" w:rsidRDefault="14125058" w:rsidP="7DF60A88">
      <w:pPr>
        <w:rPr>
          <w:rFonts w:eastAsiaTheme="minorEastAsia"/>
        </w:rPr>
      </w:pPr>
      <w:r w:rsidRPr="7DF60A88">
        <w:rPr>
          <w:rFonts w:eastAsiaTheme="minorEastAsia"/>
          <w:b/>
          <w:bCs/>
        </w:rPr>
        <w:t xml:space="preserve">Гид по Таиланду </w:t>
      </w:r>
      <w:hyperlink r:id="rId65">
        <w:r w:rsidRPr="7DF60A88">
          <w:rPr>
            <w:rStyle w:val="Hyperlink"/>
            <w:rFonts w:eastAsiaTheme="minorEastAsia"/>
          </w:rPr>
          <w:t>здесь</w:t>
        </w:r>
      </w:hyperlink>
      <w:r w:rsidR="7DF60A88" w:rsidRPr="7DF60A88">
        <w:rPr>
          <w:rFonts w:eastAsiaTheme="minorEastAsia"/>
        </w:rPr>
        <w:t xml:space="preserve"> + Чат </w:t>
      </w:r>
      <w:r w:rsidR="7DF60A88" w:rsidRPr="7DF60A88">
        <w:rPr>
          <w:rFonts w:eastAsiaTheme="minorEastAsia"/>
          <w:b/>
          <w:bCs/>
        </w:rPr>
        <w:t>для планирующих поездку</w:t>
      </w:r>
      <w:r w:rsidR="7DF60A88" w:rsidRPr="7DF60A88">
        <w:rPr>
          <w:rFonts w:eastAsiaTheme="minorEastAsia"/>
        </w:rPr>
        <w:t xml:space="preserve">, для вступления пишите в </w:t>
      </w:r>
      <w:proofErr w:type="spellStart"/>
      <w:r w:rsidR="7DF60A88" w:rsidRPr="7DF60A88">
        <w:rPr>
          <w:rFonts w:eastAsiaTheme="minorEastAsia"/>
        </w:rPr>
        <w:t>телеграм</w:t>
      </w:r>
      <w:proofErr w:type="spellEnd"/>
      <w:r w:rsidR="7DF60A88" w:rsidRPr="7DF60A88">
        <w:rPr>
          <w:rFonts w:eastAsiaTheme="minorEastAsia"/>
        </w:rPr>
        <w:t xml:space="preserve"> @</w:t>
      </w:r>
      <w:proofErr w:type="spellStart"/>
      <w:r w:rsidR="7DF60A88" w:rsidRPr="7DF60A88">
        <w:rPr>
          <w:rFonts w:eastAsiaTheme="minorEastAsia"/>
        </w:rPr>
        <w:t>alex_js</w:t>
      </w:r>
      <w:proofErr w:type="spellEnd"/>
      <w:r w:rsidR="7DF60A88" w:rsidRPr="7DF60A88">
        <w:rPr>
          <w:rFonts w:eastAsiaTheme="minorEastAsia"/>
        </w:rPr>
        <w:t xml:space="preserve"> + Чат для тех, </w:t>
      </w:r>
      <w:r w:rsidR="7DF60A88" w:rsidRPr="7DF60A88">
        <w:rPr>
          <w:rFonts w:eastAsiaTheme="minorEastAsia"/>
          <w:b/>
          <w:bCs/>
        </w:rPr>
        <w:t>кто уже приехал</w:t>
      </w:r>
      <w:r w:rsidR="7DF60A88" w:rsidRPr="7DF60A88">
        <w:rPr>
          <w:rFonts w:eastAsiaTheme="minorEastAsia"/>
        </w:rPr>
        <w:t xml:space="preserve">, для вступления пишите в </w:t>
      </w:r>
      <w:proofErr w:type="spellStart"/>
      <w:r w:rsidR="7DF60A88" w:rsidRPr="7DF60A88">
        <w:rPr>
          <w:rFonts w:eastAsiaTheme="minorEastAsia"/>
        </w:rPr>
        <w:t>телеграм</w:t>
      </w:r>
      <w:proofErr w:type="spellEnd"/>
      <w:r w:rsidR="7DF60A88" w:rsidRPr="7DF60A88">
        <w:rPr>
          <w:rFonts w:eastAsiaTheme="minorEastAsia"/>
        </w:rPr>
        <w:t xml:space="preserve"> @</w:t>
      </w:r>
      <w:proofErr w:type="spellStart"/>
      <w:r w:rsidR="7DF60A88" w:rsidRPr="7DF60A88">
        <w:rPr>
          <w:rFonts w:eastAsiaTheme="minorEastAsia"/>
        </w:rPr>
        <w:t>alex_js</w:t>
      </w:r>
      <w:proofErr w:type="spellEnd"/>
    </w:p>
    <w:p w14:paraId="0CF84594" w14:textId="6B914B76" w:rsidR="14125058" w:rsidRDefault="14125058" w:rsidP="7DF60A88">
      <w:pPr>
        <w:rPr>
          <w:rFonts w:eastAsiaTheme="minorEastAsia"/>
        </w:rPr>
      </w:pPr>
      <w:r w:rsidRPr="7DF60A88">
        <w:rPr>
          <w:rFonts w:eastAsiaTheme="minorEastAsia"/>
          <w:b/>
          <w:bCs/>
        </w:rPr>
        <w:t xml:space="preserve">Гид по Финляндии </w:t>
      </w:r>
      <w:hyperlink r:id="rId66">
        <w:r w:rsidRPr="7DF60A88">
          <w:rPr>
            <w:rStyle w:val="Hyperlink"/>
            <w:rFonts w:eastAsiaTheme="minorEastAsia"/>
          </w:rPr>
          <w:t>здесь</w:t>
        </w:r>
      </w:hyperlink>
      <w:r w:rsidRPr="7DF60A88">
        <w:rPr>
          <w:rFonts w:eastAsiaTheme="minorEastAsia"/>
        </w:rPr>
        <w:t xml:space="preserve">. Еще есть </w:t>
      </w:r>
      <w:r w:rsidR="7DF60A88" w:rsidRPr="7DF60A88">
        <w:rPr>
          <w:rFonts w:eastAsiaTheme="minorEastAsia"/>
        </w:rPr>
        <w:t xml:space="preserve">чат по Финляндии. Для вступления в </w:t>
      </w:r>
      <w:proofErr w:type="spellStart"/>
      <w:r w:rsidR="7DF60A88" w:rsidRPr="7DF60A88">
        <w:rPr>
          <w:rFonts w:eastAsiaTheme="minorEastAsia"/>
        </w:rPr>
        <w:t>телеграм</w:t>
      </w:r>
      <w:proofErr w:type="spellEnd"/>
      <w:r w:rsidR="7DF60A88" w:rsidRPr="7DF60A88">
        <w:rPr>
          <w:rFonts w:eastAsiaTheme="minorEastAsia"/>
        </w:rPr>
        <w:t>-чат пишите @</w:t>
      </w:r>
      <w:proofErr w:type="spellStart"/>
      <w:r w:rsidR="7DF60A88" w:rsidRPr="7DF60A88">
        <w:rPr>
          <w:rFonts w:eastAsiaTheme="minorEastAsia"/>
        </w:rPr>
        <w:t>EvgeniyaSem</w:t>
      </w:r>
      <w:proofErr w:type="spellEnd"/>
    </w:p>
    <w:p w14:paraId="60281181" w14:textId="6B49C990" w:rsidR="1BC9120A" w:rsidRDefault="14125058" w:rsidP="7DF60A88">
      <w:pPr>
        <w:rPr>
          <w:rFonts w:eastAsiaTheme="minorEastAsia"/>
        </w:rPr>
      </w:pPr>
      <w:r w:rsidRPr="7DF60A88">
        <w:rPr>
          <w:rFonts w:eastAsiaTheme="minorEastAsia"/>
          <w:b/>
          <w:bCs/>
        </w:rPr>
        <w:t xml:space="preserve">Гид по Черногории </w:t>
      </w:r>
      <w:hyperlink r:id="rId67">
        <w:r w:rsidRPr="7DF60A88">
          <w:rPr>
            <w:rStyle w:val="Hyperlink"/>
            <w:rFonts w:eastAsiaTheme="minorEastAsia"/>
          </w:rPr>
          <w:t>здесь</w:t>
        </w:r>
      </w:hyperlink>
      <w:r w:rsidRPr="7DF60A88">
        <w:rPr>
          <w:rFonts w:eastAsiaTheme="minorEastAsia"/>
        </w:rPr>
        <w:t>.</w:t>
      </w:r>
    </w:p>
    <w:p w14:paraId="52C03BA4" w14:textId="28D56ED2" w:rsidR="1BC9120A" w:rsidRDefault="14125058" w:rsidP="7DF60A88">
      <w:pPr>
        <w:rPr>
          <w:rFonts w:eastAsiaTheme="minorEastAsia"/>
        </w:rPr>
      </w:pPr>
      <w:r w:rsidRPr="7DF60A88">
        <w:rPr>
          <w:rFonts w:eastAsiaTheme="minorEastAsia"/>
          <w:b/>
          <w:bCs/>
        </w:rPr>
        <w:t xml:space="preserve">Гид по Египту </w:t>
      </w:r>
      <w:hyperlink r:id="rId68">
        <w:r w:rsidRPr="7DF60A88">
          <w:rPr>
            <w:rStyle w:val="Hyperlink"/>
            <w:rFonts w:eastAsiaTheme="minorEastAsia"/>
          </w:rPr>
          <w:t>здесь</w:t>
        </w:r>
      </w:hyperlink>
      <w:r w:rsidRPr="7DF60A88">
        <w:rPr>
          <w:rFonts w:eastAsiaTheme="minorEastAsia"/>
        </w:rPr>
        <w:t xml:space="preserve">. Правила пребывания в стране </w:t>
      </w:r>
      <w:hyperlink r:id="rId69">
        <w:r w:rsidRPr="7DF60A88">
          <w:rPr>
            <w:rStyle w:val="Hyperlink"/>
            <w:rFonts w:eastAsiaTheme="minorEastAsia"/>
          </w:rPr>
          <w:t>здесь</w:t>
        </w:r>
      </w:hyperlink>
      <w:r w:rsidRPr="7DF60A88">
        <w:rPr>
          <w:rFonts w:eastAsiaTheme="minorEastAsia"/>
        </w:rPr>
        <w:t>.</w:t>
      </w:r>
    </w:p>
    <w:p w14:paraId="6B2DA39E" w14:textId="1E2A72D3" w:rsidR="7DF60A88" w:rsidRDefault="7DF60A88" w:rsidP="7DF60A88">
      <w:pPr>
        <w:rPr>
          <w:rFonts w:eastAsiaTheme="minorEastAsia"/>
        </w:rPr>
      </w:pPr>
      <w:r w:rsidRPr="7DF60A88">
        <w:rPr>
          <w:rFonts w:eastAsiaTheme="minorEastAsia"/>
          <w:b/>
          <w:bCs/>
        </w:rPr>
        <w:t xml:space="preserve">Гид по Турции </w:t>
      </w:r>
      <w:hyperlink r:id="rId70">
        <w:r w:rsidRPr="7DF60A88">
          <w:rPr>
            <w:rStyle w:val="Hyperlink"/>
            <w:rFonts w:eastAsiaTheme="minorEastAsia"/>
          </w:rPr>
          <w:t>здесь</w:t>
        </w:r>
      </w:hyperlink>
      <w:r w:rsidRPr="7DF60A88">
        <w:rPr>
          <w:rFonts w:eastAsiaTheme="minorEastAsia"/>
        </w:rPr>
        <w:t xml:space="preserve">, вот </w:t>
      </w:r>
      <w:hyperlink r:id="rId71">
        <w:r w:rsidRPr="7DF60A88">
          <w:rPr>
            <w:rStyle w:val="Hyperlink"/>
            <w:rFonts w:eastAsiaTheme="minorEastAsia"/>
          </w:rPr>
          <w:t>форма для въезжающих</w:t>
        </w:r>
      </w:hyperlink>
      <w:r w:rsidRPr="7DF60A88">
        <w:rPr>
          <w:rFonts w:eastAsiaTheme="minorEastAsia"/>
        </w:rPr>
        <w:t xml:space="preserve">, </w:t>
      </w:r>
    </w:p>
    <w:p w14:paraId="24FCF9A6" w14:textId="437113C8" w:rsidR="7DF60A88" w:rsidRDefault="7DF60A88" w:rsidP="7DF60A88">
      <w:pPr>
        <w:rPr>
          <w:rFonts w:eastAsiaTheme="minorEastAsia"/>
        </w:rPr>
      </w:pPr>
      <w:r w:rsidRPr="7DF60A88">
        <w:rPr>
          <w:rFonts w:eastAsiaTheme="minorEastAsia"/>
        </w:rPr>
        <w:lastRenderedPageBreak/>
        <w:t xml:space="preserve">По Турции есть два чата: </w:t>
      </w:r>
    </w:p>
    <w:p w14:paraId="5BA9D7E4" w14:textId="63957DF2" w:rsidR="7DF60A88" w:rsidRDefault="7DF60A88" w:rsidP="7DF60A88">
      <w:pPr>
        <w:rPr>
          <w:rFonts w:eastAsiaTheme="minorEastAsia"/>
        </w:rPr>
      </w:pPr>
      <w:r w:rsidRPr="7DF60A88">
        <w:rPr>
          <w:rFonts w:eastAsiaTheme="minorEastAsia"/>
        </w:rPr>
        <w:t xml:space="preserve">-чат для </w:t>
      </w:r>
      <w:r w:rsidRPr="7DF60A88">
        <w:rPr>
          <w:rFonts w:eastAsiaTheme="minorEastAsia"/>
          <w:b/>
          <w:bCs/>
        </w:rPr>
        <w:t xml:space="preserve">планирующих </w:t>
      </w:r>
      <w:r w:rsidRPr="7DF60A88">
        <w:rPr>
          <w:rFonts w:eastAsiaTheme="minorEastAsia"/>
        </w:rPr>
        <w:t xml:space="preserve">поехать в Турцию, для вступления пишите в </w:t>
      </w:r>
      <w:proofErr w:type="spellStart"/>
      <w:r w:rsidRPr="7DF60A88">
        <w:rPr>
          <w:rFonts w:eastAsiaTheme="minorEastAsia"/>
        </w:rPr>
        <w:t>телеграм</w:t>
      </w:r>
      <w:proofErr w:type="spellEnd"/>
      <w:r w:rsidRPr="7DF60A88">
        <w:rPr>
          <w:rFonts w:eastAsiaTheme="minorEastAsia"/>
        </w:rPr>
        <w:t xml:space="preserve"> @</w:t>
      </w:r>
      <w:proofErr w:type="spellStart"/>
      <w:r w:rsidRPr="7DF60A88">
        <w:rPr>
          <w:rFonts w:eastAsiaTheme="minorEastAsia"/>
        </w:rPr>
        <w:t>EvgeniyaSem</w:t>
      </w:r>
      <w:proofErr w:type="spellEnd"/>
    </w:p>
    <w:p w14:paraId="323700F5" w14:textId="4500325E" w:rsidR="7DF60A88" w:rsidRDefault="7DF60A88" w:rsidP="7DF60A88">
      <w:pPr>
        <w:rPr>
          <w:rFonts w:eastAsiaTheme="minorEastAsia"/>
        </w:rPr>
      </w:pPr>
      <w:r w:rsidRPr="7DF60A88">
        <w:rPr>
          <w:rFonts w:eastAsiaTheme="minorEastAsia"/>
        </w:rPr>
        <w:t xml:space="preserve">- чат для </w:t>
      </w:r>
      <w:r w:rsidRPr="7DF60A88">
        <w:rPr>
          <w:rFonts w:eastAsiaTheme="minorEastAsia"/>
          <w:b/>
          <w:bCs/>
        </w:rPr>
        <w:t xml:space="preserve">прибывших </w:t>
      </w:r>
      <w:r w:rsidRPr="7DF60A88">
        <w:rPr>
          <w:rFonts w:eastAsiaTheme="minorEastAsia"/>
        </w:rPr>
        <w:t xml:space="preserve">в Турцию, чтобы добавиться, пишите в </w:t>
      </w:r>
      <w:proofErr w:type="spellStart"/>
      <w:r w:rsidRPr="7DF60A88">
        <w:rPr>
          <w:rFonts w:eastAsiaTheme="minorEastAsia"/>
        </w:rPr>
        <w:t>личку</w:t>
      </w:r>
      <w:proofErr w:type="spellEnd"/>
      <w:r w:rsidRPr="7DF60A88">
        <w:rPr>
          <w:rFonts w:eastAsiaTheme="minorEastAsia"/>
        </w:rPr>
        <w:t xml:space="preserve"> </w:t>
      </w:r>
      <w:proofErr w:type="spellStart"/>
      <w:r w:rsidRPr="7DF60A88">
        <w:rPr>
          <w:rFonts w:eastAsiaTheme="minorEastAsia"/>
        </w:rPr>
        <w:t>evenkovasochiautodrom</w:t>
      </w:r>
      <w:proofErr w:type="spellEnd"/>
      <w:r w:rsidRPr="7DF60A88">
        <w:rPr>
          <w:rFonts w:eastAsiaTheme="minorEastAsia"/>
        </w:rPr>
        <w:t xml:space="preserve"> (скайп)</w:t>
      </w:r>
    </w:p>
    <w:p w14:paraId="025119C6" w14:textId="2C9672FD" w:rsidR="7DF60A88" w:rsidRDefault="7DF60A88" w:rsidP="7DF60A88">
      <w:pPr>
        <w:rPr>
          <w:rFonts w:eastAsiaTheme="minorEastAsia"/>
        </w:rPr>
      </w:pPr>
      <w:r w:rsidRPr="7DF60A88">
        <w:rPr>
          <w:rFonts w:eastAsiaTheme="minorEastAsia"/>
          <w:b/>
          <w:bCs/>
        </w:rPr>
        <w:t>Гид по Израилю</w:t>
      </w:r>
      <w:r w:rsidRPr="7DF60A88">
        <w:rPr>
          <w:rFonts w:eastAsiaTheme="minorEastAsia"/>
        </w:rPr>
        <w:t xml:space="preserve"> </w:t>
      </w:r>
      <w:hyperlink r:id="rId72">
        <w:r w:rsidRPr="7DF60A88">
          <w:rPr>
            <w:rStyle w:val="Hyperlink"/>
            <w:rFonts w:eastAsiaTheme="minorEastAsia"/>
          </w:rPr>
          <w:t>здесь</w:t>
        </w:r>
      </w:hyperlink>
    </w:p>
    <w:p w14:paraId="56BE2978" w14:textId="3012762F" w:rsidR="7DF60A88" w:rsidRDefault="7DF60A88" w:rsidP="7DF60A88">
      <w:pPr>
        <w:rPr>
          <w:rFonts w:ascii="Calibri" w:eastAsia="Calibri" w:hAnsi="Calibri" w:cs="Calibri"/>
          <w:sz w:val="24"/>
          <w:szCs w:val="24"/>
        </w:rPr>
      </w:pPr>
      <w:r w:rsidRPr="7DF60A88">
        <w:rPr>
          <w:rFonts w:eastAsiaTheme="minorEastAsia"/>
          <w:b/>
          <w:bCs/>
        </w:rPr>
        <w:t xml:space="preserve">Португалия </w:t>
      </w:r>
      <w:hyperlink r:id="rId73">
        <w:proofErr w:type="spellStart"/>
        <w:r w:rsidRPr="7DF60A88">
          <w:rPr>
            <w:rStyle w:val="Hyperlink"/>
            <w:rFonts w:eastAsiaTheme="minorEastAsia"/>
          </w:rPr>
          <w:t>Гид</w:t>
        </w:r>
      </w:hyperlink>
      <w:r w:rsidRPr="7DF60A88">
        <w:rPr>
          <w:rFonts w:eastAsiaTheme="minorEastAsia"/>
        </w:rPr>
        <w:t>+</w:t>
      </w:r>
      <w:hyperlink r:id="rId74">
        <w:r w:rsidRPr="7DF60A88">
          <w:rPr>
            <w:rStyle w:val="Hyperlink"/>
            <w:rFonts w:ascii="Calibri" w:eastAsia="Calibri" w:hAnsi="Calibri" w:cs="Calibri"/>
            <w:sz w:val="24"/>
            <w:szCs w:val="24"/>
          </w:rPr>
          <w:t>Запись</w:t>
        </w:r>
        <w:proofErr w:type="spellEnd"/>
        <w:r w:rsidRPr="7DF60A88">
          <w:rPr>
            <w:rStyle w:val="Hyperlink"/>
            <w:rFonts w:ascii="Calibri" w:eastAsia="Calibri" w:hAnsi="Calibri" w:cs="Calibri"/>
            <w:sz w:val="24"/>
            <w:szCs w:val="24"/>
          </w:rPr>
          <w:t xml:space="preserve"> вебинара</w:t>
        </w:r>
      </w:hyperlink>
      <w:r w:rsidRPr="7DF60A88">
        <w:rPr>
          <w:rFonts w:ascii="Calibri" w:eastAsia="Calibri" w:hAnsi="Calibri" w:cs="Calibri"/>
          <w:sz w:val="24"/>
          <w:szCs w:val="24"/>
        </w:rPr>
        <w:t xml:space="preserve"> Алексея Филимонова и Владимира Вишнякова «</w:t>
      </w:r>
      <w:proofErr w:type="spellStart"/>
      <w:r w:rsidRPr="7DF60A88">
        <w:rPr>
          <w:rFonts w:ascii="Calibri" w:eastAsia="Calibri" w:hAnsi="Calibri" w:cs="Calibri"/>
          <w:b/>
          <w:bCs/>
          <w:sz w:val="24"/>
          <w:szCs w:val="24"/>
        </w:rPr>
        <w:t>Portugal</w:t>
      </w:r>
      <w:proofErr w:type="spellEnd"/>
      <w:r w:rsidRPr="7DF60A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7DF60A88">
        <w:rPr>
          <w:rFonts w:ascii="Calibri" w:eastAsia="Calibri" w:hAnsi="Calibri" w:cs="Calibri"/>
          <w:sz w:val="24"/>
          <w:szCs w:val="24"/>
        </w:rPr>
        <w:t xml:space="preserve">/ </w:t>
      </w:r>
      <w:proofErr w:type="spellStart"/>
      <w:r w:rsidRPr="7DF60A88">
        <w:rPr>
          <w:rFonts w:ascii="Calibri" w:eastAsia="Calibri" w:hAnsi="Calibri" w:cs="Calibri"/>
          <w:sz w:val="24"/>
          <w:szCs w:val="24"/>
        </w:rPr>
        <w:t>Nomads-to-Nomads</w:t>
      </w:r>
      <w:proofErr w:type="spellEnd"/>
      <w:r w:rsidRPr="7DF60A88">
        <w:rPr>
          <w:rFonts w:ascii="Calibri" w:eastAsia="Calibri" w:hAnsi="Calibri" w:cs="Calibri"/>
          <w:sz w:val="24"/>
          <w:szCs w:val="24"/>
        </w:rPr>
        <w:t>», текст под видео</w:t>
      </w:r>
    </w:p>
    <w:p w14:paraId="50C11E3E" w14:textId="02DCB94B" w:rsidR="7DF60A88" w:rsidRDefault="7DF60A88" w:rsidP="7DF60A88">
      <w:pPr>
        <w:rPr>
          <w:rFonts w:ascii="Calibri" w:eastAsia="Calibri" w:hAnsi="Calibri" w:cs="Calibri"/>
          <w:b/>
          <w:bCs/>
          <w:sz w:val="24"/>
          <w:szCs w:val="24"/>
        </w:rPr>
      </w:pPr>
      <w:r w:rsidRPr="7DF60A88">
        <w:rPr>
          <w:rFonts w:ascii="Calibri" w:eastAsia="Calibri" w:hAnsi="Calibri" w:cs="Calibri"/>
          <w:b/>
          <w:bCs/>
          <w:sz w:val="28"/>
          <w:szCs w:val="28"/>
        </w:rPr>
        <w:t xml:space="preserve">Испания </w:t>
      </w:r>
      <w:r w:rsidRPr="7DF60A88">
        <w:rPr>
          <w:rFonts w:ascii="Calibri" w:eastAsia="Calibri" w:hAnsi="Calibri" w:cs="Calibri"/>
          <w:sz w:val="24"/>
          <w:szCs w:val="24"/>
        </w:rPr>
        <w:t xml:space="preserve">Чат по Испании </w:t>
      </w:r>
      <w:hyperlink r:id="rId75">
        <w:r w:rsidRPr="7DF60A88">
          <w:rPr>
            <w:rStyle w:val="Hyperlink"/>
            <w:rFonts w:ascii="Calibri" w:eastAsia="Calibri" w:hAnsi="Calibri" w:cs="Calibri"/>
            <w:sz w:val="24"/>
            <w:szCs w:val="24"/>
          </w:rPr>
          <w:t>https://join.skype.com/Ew6XoxF0WdZB</w:t>
        </w:r>
      </w:hyperlink>
      <w:r w:rsidRPr="7DF60A88">
        <w:rPr>
          <w:rFonts w:ascii="Calibri" w:eastAsia="Calibri" w:hAnsi="Calibri" w:cs="Calibri"/>
          <w:sz w:val="24"/>
          <w:szCs w:val="24"/>
        </w:rPr>
        <w:t xml:space="preserve"> + </w:t>
      </w:r>
      <w:hyperlink r:id="rId76">
        <w:r w:rsidRPr="7DF60A88">
          <w:rPr>
            <w:rStyle w:val="Hyperlink"/>
            <w:rFonts w:ascii="Calibri" w:eastAsia="Calibri" w:hAnsi="Calibri" w:cs="Calibri"/>
            <w:sz w:val="24"/>
            <w:szCs w:val="24"/>
          </w:rPr>
          <w:t>Таблица</w:t>
        </w:r>
      </w:hyperlink>
      <w:r w:rsidRPr="7DF60A88">
        <w:rPr>
          <w:rFonts w:ascii="Calibri" w:eastAsia="Calibri" w:hAnsi="Calibri" w:cs="Calibri"/>
          <w:sz w:val="24"/>
          <w:szCs w:val="24"/>
        </w:rPr>
        <w:t xml:space="preserve"> и для тех кто уже в Испании и для тех, кто скоро будет или планируют</w:t>
      </w:r>
      <w:r w:rsidRPr="7DF60A88">
        <w:rPr>
          <w:rFonts w:ascii="Calibri" w:eastAsia="Calibri" w:hAnsi="Calibri" w:cs="Calibri"/>
          <w:b/>
          <w:bCs/>
          <w:sz w:val="24"/>
          <w:szCs w:val="24"/>
        </w:rPr>
        <w:t>, примерную дату приезда добавляйте в комментариях</w:t>
      </w:r>
    </w:p>
    <w:p w14:paraId="2C6F1CF6" w14:textId="2A09117C" w:rsidR="7DF60A88" w:rsidRDefault="7DF60A88" w:rsidP="7DF60A88">
      <w:pPr>
        <w:rPr>
          <w:rFonts w:ascii="Calibri" w:eastAsia="Calibri" w:hAnsi="Calibri" w:cs="Calibri"/>
          <w:sz w:val="24"/>
          <w:szCs w:val="24"/>
        </w:rPr>
      </w:pPr>
      <w:r w:rsidRPr="7DF60A88">
        <w:rPr>
          <w:rFonts w:ascii="Calibri" w:eastAsia="Calibri" w:hAnsi="Calibri" w:cs="Calibri"/>
          <w:b/>
          <w:bCs/>
          <w:sz w:val="24"/>
          <w:szCs w:val="24"/>
        </w:rPr>
        <w:t>Чат по Словакии</w:t>
      </w:r>
      <w:r w:rsidRPr="7DF60A88">
        <w:rPr>
          <w:rFonts w:ascii="Calibri" w:eastAsia="Calibri" w:hAnsi="Calibri" w:cs="Calibri"/>
          <w:sz w:val="24"/>
          <w:szCs w:val="24"/>
        </w:rPr>
        <w:t xml:space="preserve">. Для вступления в </w:t>
      </w:r>
      <w:proofErr w:type="spellStart"/>
      <w:r w:rsidRPr="7DF60A88">
        <w:rPr>
          <w:rFonts w:ascii="Calibri" w:eastAsia="Calibri" w:hAnsi="Calibri" w:cs="Calibri"/>
          <w:sz w:val="24"/>
          <w:szCs w:val="24"/>
        </w:rPr>
        <w:t>телеграм</w:t>
      </w:r>
      <w:proofErr w:type="spellEnd"/>
      <w:r w:rsidRPr="7DF60A88">
        <w:rPr>
          <w:rFonts w:ascii="Calibri" w:eastAsia="Calibri" w:hAnsi="Calibri" w:cs="Calibri"/>
          <w:sz w:val="24"/>
          <w:szCs w:val="24"/>
        </w:rPr>
        <w:t>-чат пишите @</w:t>
      </w:r>
      <w:proofErr w:type="spellStart"/>
      <w:r w:rsidRPr="7DF60A88">
        <w:rPr>
          <w:rFonts w:ascii="Calibri" w:eastAsia="Calibri" w:hAnsi="Calibri" w:cs="Calibri"/>
          <w:sz w:val="24"/>
          <w:szCs w:val="24"/>
        </w:rPr>
        <w:t>EvgeniyaSem</w:t>
      </w:r>
      <w:proofErr w:type="spellEnd"/>
    </w:p>
    <w:p w14:paraId="377D0515" w14:textId="1B67AA81" w:rsidR="7DF60A88" w:rsidRDefault="7DF60A88" w:rsidP="7DF60A88">
      <w:pPr>
        <w:rPr>
          <w:rFonts w:eastAsiaTheme="minorEastAsia"/>
        </w:rPr>
      </w:pPr>
      <w:r w:rsidRPr="7DF60A88">
        <w:rPr>
          <w:rFonts w:eastAsiaTheme="minorEastAsia"/>
          <w:b/>
          <w:bCs/>
        </w:rPr>
        <w:t>Чат Ереван/Тбилиси (Армения / Грузия): для</w:t>
      </w:r>
      <w:r w:rsidRPr="7DF60A88">
        <w:rPr>
          <w:rFonts w:eastAsiaTheme="minorEastAsia"/>
        </w:rPr>
        <w:t xml:space="preserve"> вступления в </w:t>
      </w:r>
      <w:proofErr w:type="spellStart"/>
      <w:r w:rsidRPr="7DF60A88">
        <w:rPr>
          <w:rFonts w:eastAsiaTheme="minorEastAsia"/>
        </w:rPr>
        <w:t>телеграм</w:t>
      </w:r>
      <w:proofErr w:type="spellEnd"/>
      <w:r w:rsidRPr="7DF60A88">
        <w:rPr>
          <w:rFonts w:eastAsiaTheme="minorEastAsia"/>
        </w:rPr>
        <w:t>-чат пишите @</w:t>
      </w:r>
      <w:proofErr w:type="spellStart"/>
      <w:r w:rsidRPr="7DF60A88">
        <w:rPr>
          <w:rFonts w:eastAsiaTheme="minorEastAsia"/>
        </w:rPr>
        <w:t>EvgeniyaSem</w:t>
      </w:r>
      <w:proofErr w:type="spellEnd"/>
    </w:p>
    <w:p w14:paraId="20BD80FC" w14:textId="4B4B09D5" w:rsidR="5EB4F882" w:rsidRDefault="5EB4F882" w:rsidP="5EB4F882">
      <w:pPr>
        <w:rPr>
          <w:b/>
          <w:bCs/>
        </w:rPr>
      </w:pPr>
      <w:r w:rsidRPr="5F910A09">
        <w:rPr>
          <w:b/>
          <w:bCs/>
        </w:rPr>
        <w:t>Нестандартные страны</w:t>
      </w:r>
    </w:p>
    <w:p w14:paraId="1490BA60" w14:textId="078FB756" w:rsidR="30ACB4C5" w:rsidRDefault="3E0A96FA" w:rsidP="30ACB4C5">
      <w:r>
        <w:t xml:space="preserve">Если вы сейчас собираетесь на </w:t>
      </w:r>
      <w:proofErr w:type="spellStart"/>
      <w:r>
        <w:t>воркейшен</w:t>
      </w:r>
      <w:proofErr w:type="spellEnd"/>
      <w:r>
        <w:t xml:space="preserve"> в нестандартную или, тем более, потенциально санкционную локацию (Беларусь, Абхазию, Южную Осетию, Венесуэлу</w:t>
      </w:r>
      <w:r w:rsidR="4D7B995F">
        <w:t>, Иран и т. д</w:t>
      </w:r>
      <w:r w:rsidR="6C9EE2D6">
        <w:t>.</w:t>
      </w:r>
      <w:r w:rsidR="35A7C326">
        <w:t xml:space="preserve">), то напишите, пожалуйста, на </w:t>
      </w:r>
      <w:hyperlink r:id="rId77">
        <w:r w:rsidR="35A7C326" w:rsidRPr="7DF60A88">
          <w:rPr>
            <w:rStyle w:val="Hyperlink"/>
          </w:rPr>
          <w:t>global.mobility@dataart.com</w:t>
        </w:r>
      </w:hyperlink>
      <w:r w:rsidR="35A7C326">
        <w:t>. Это надо как минимум обсудить, и скорее всего это будет невозм</w:t>
      </w:r>
      <w:r w:rsidR="685AE5AB">
        <w:t>о</w:t>
      </w:r>
      <w:r w:rsidR="168409BB">
        <w:t>ж</w:t>
      </w:r>
      <w:r w:rsidR="685AE5AB">
        <w:t>но.</w:t>
      </w:r>
    </w:p>
    <w:p w14:paraId="683EA2CE" w14:textId="2AA3AC59" w:rsidR="7DF60A88" w:rsidRDefault="7DF60A88" w:rsidP="7DF60A88"/>
    <w:p w14:paraId="0D6EBDA5" w14:textId="2F68847C" w:rsidR="7DF60A88" w:rsidRDefault="7DF60A88" w:rsidP="7DF60A88"/>
    <w:sectPr w:rsidR="7DF6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D45"/>
    <w:multiLevelType w:val="hybridMultilevel"/>
    <w:tmpl w:val="FFFFFFFF"/>
    <w:lvl w:ilvl="0" w:tplc="92C89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06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0E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AF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8C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CD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62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AC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1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4904"/>
    <w:multiLevelType w:val="hybridMultilevel"/>
    <w:tmpl w:val="ABC2D372"/>
    <w:lvl w:ilvl="0" w:tplc="56BA99F4">
      <w:start w:val="1"/>
      <w:numFmt w:val="decimal"/>
      <w:lvlText w:val="%1."/>
      <w:lvlJc w:val="left"/>
      <w:pPr>
        <w:ind w:left="720" w:hanging="360"/>
      </w:pPr>
    </w:lvl>
    <w:lvl w:ilvl="1" w:tplc="B704C7A6">
      <w:start w:val="1"/>
      <w:numFmt w:val="lowerLetter"/>
      <w:lvlText w:val="%2."/>
      <w:lvlJc w:val="left"/>
      <w:pPr>
        <w:ind w:left="1440" w:hanging="360"/>
      </w:pPr>
    </w:lvl>
    <w:lvl w:ilvl="2" w:tplc="C0F2BC8C">
      <w:start w:val="1"/>
      <w:numFmt w:val="lowerRoman"/>
      <w:lvlText w:val="%3."/>
      <w:lvlJc w:val="right"/>
      <w:pPr>
        <w:ind w:left="2160" w:hanging="180"/>
      </w:pPr>
    </w:lvl>
    <w:lvl w:ilvl="3" w:tplc="EE782E4E">
      <w:start w:val="1"/>
      <w:numFmt w:val="decimal"/>
      <w:lvlText w:val="%4."/>
      <w:lvlJc w:val="left"/>
      <w:pPr>
        <w:ind w:left="2880" w:hanging="360"/>
      </w:pPr>
    </w:lvl>
    <w:lvl w:ilvl="4" w:tplc="B7305498">
      <w:start w:val="1"/>
      <w:numFmt w:val="lowerLetter"/>
      <w:lvlText w:val="%5."/>
      <w:lvlJc w:val="left"/>
      <w:pPr>
        <w:ind w:left="3600" w:hanging="360"/>
      </w:pPr>
    </w:lvl>
    <w:lvl w:ilvl="5" w:tplc="BA04E0A6">
      <w:start w:val="1"/>
      <w:numFmt w:val="lowerRoman"/>
      <w:lvlText w:val="%6."/>
      <w:lvlJc w:val="right"/>
      <w:pPr>
        <w:ind w:left="4320" w:hanging="180"/>
      </w:pPr>
    </w:lvl>
    <w:lvl w:ilvl="6" w:tplc="E6143534">
      <w:start w:val="1"/>
      <w:numFmt w:val="decimal"/>
      <w:lvlText w:val="%7."/>
      <w:lvlJc w:val="left"/>
      <w:pPr>
        <w:ind w:left="5040" w:hanging="360"/>
      </w:pPr>
    </w:lvl>
    <w:lvl w:ilvl="7" w:tplc="75CC6D44">
      <w:start w:val="1"/>
      <w:numFmt w:val="lowerLetter"/>
      <w:lvlText w:val="%8."/>
      <w:lvlJc w:val="left"/>
      <w:pPr>
        <w:ind w:left="5760" w:hanging="360"/>
      </w:pPr>
    </w:lvl>
    <w:lvl w:ilvl="8" w:tplc="3790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1DC5"/>
    <w:multiLevelType w:val="hybridMultilevel"/>
    <w:tmpl w:val="FFFFFFFF"/>
    <w:lvl w:ilvl="0" w:tplc="80C0E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C7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2B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6E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AE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E0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CD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81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0C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15592"/>
    <w:multiLevelType w:val="hybridMultilevel"/>
    <w:tmpl w:val="FFFFFFFF"/>
    <w:lvl w:ilvl="0" w:tplc="2CE84C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9C8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05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09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6E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82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09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81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EE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A3540"/>
    <w:multiLevelType w:val="hybridMultilevel"/>
    <w:tmpl w:val="3E2EE988"/>
    <w:lvl w:ilvl="0" w:tplc="C8166634">
      <w:start w:val="1"/>
      <w:numFmt w:val="decimal"/>
      <w:lvlText w:val="%1."/>
      <w:lvlJc w:val="left"/>
      <w:pPr>
        <w:ind w:left="720" w:hanging="360"/>
      </w:pPr>
    </w:lvl>
    <w:lvl w:ilvl="1" w:tplc="3F368E52">
      <w:start w:val="1"/>
      <w:numFmt w:val="lowerLetter"/>
      <w:lvlText w:val="%2."/>
      <w:lvlJc w:val="left"/>
      <w:pPr>
        <w:ind w:left="1440" w:hanging="360"/>
      </w:pPr>
    </w:lvl>
    <w:lvl w:ilvl="2" w:tplc="526E96FE">
      <w:start w:val="1"/>
      <w:numFmt w:val="lowerRoman"/>
      <w:lvlText w:val="%3."/>
      <w:lvlJc w:val="left"/>
      <w:pPr>
        <w:ind w:left="2160" w:hanging="180"/>
      </w:pPr>
    </w:lvl>
    <w:lvl w:ilvl="3" w:tplc="1C2AB77E">
      <w:start w:val="1"/>
      <w:numFmt w:val="decimal"/>
      <w:lvlText w:val="%4."/>
      <w:lvlJc w:val="left"/>
      <w:pPr>
        <w:ind w:left="2880" w:hanging="360"/>
      </w:pPr>
    </w:lvl>
    <w:lvl w:ilvl="4" w:tplc="DFA08180">
      <w:start w:val="1"/>
      <w:numFmt w:val="lowerLetter"/>
      <w:lvlText w:val="%5."/>
      <w:lvlJc w:val="left"/>
      <w:pPr>
        <w:ind w:left="3600" w:hanging="360"/>
      </w:pPr>
    </w:lvl>
    <w:lvl w:ilvl="5" w:tplc="921269FE">
      <w:start w:val="1"/>
      <w:numFmt w:val="lowerRoman"/>
      <w:lvlText w:val="%6."/>
      <w:lvlJc w:val="right"/>
      <w:pPr>
        <w:ind w:left="4320" w:hanging="180"/>
      </w:pPr>
    </w:lvl>
    <w:lvl w:ilvl="6" w:tplc="C59A3564">
      <w:start w:val="1"/>
      <w:numFmt w:val="decimal"/>
      <w:lvlText w:val="%7."/>
      <w:lvlJc w:val="left"/>
      <w:pPr>
        <w:ind w:left="5040" w:hanging="360"/>
      </w:pPr>
    </w:lvl>
    <w:lvl w:ilvl="7" w:tplc="B19C3E3C">
      <w:start w:val="1"/>
      <w:numFmt w:val="lowerLetter"/>
      <w:lvlText w:val="%8."/>
      <w:lvlJc w:val="left"/>
      <w:pPr>
        <w:ind w:left="5760" w:hanging="360"/>
      </w:pPr>
    </w:lvl>
    <w:lvl w:ilvl="8" w:tplc="FD7C47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30BFF"/>
    <w:multiLevelType w:val="hybridMultilevel"/>
    <w:tmpl w:val="FFFFFFFF"/>
    <w:lvl w:ilvl="0" w:tplc="AD38B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F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D46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07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68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EB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C5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CC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0A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34913"/>
    <w:multiLevelType w:val="hybridMultilevel"/>
    <w:tmpl w:val="FFFFFFFF"/>
    <w:lvl w:ilvl="0" w:tplc="52982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E9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CA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8B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E0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4B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A9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01A2C"/>
    <w:multiLevelType w:val="hybridMultilevel"/>
    <w:tmpl w:val="FFFFFFFF"/>
    <w:lvl w:ilvl="0" w:tplc="8AD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A5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86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A2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4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4C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AF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44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83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C1EA6"/>
    <w:multiLevelType w:val="hybridMultilevel"/>
    <w:tmpl w:val="FFFFFFFF"/>
    <w:lvl w:ilvl="0" w:tplc="D5DCEF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5E3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3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2E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6E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E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45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A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AB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0061B"/>
    <w:multiLevelType w:val="hybridMultilevel"/>
    <w:tmpl w:val="D7B4ACC8"/>
    <w:lvl w:ilvl="0" w:tplc="DFF0B9FC">
      <w:start w:val="1"/>
      <w:numFmt w:val="decimal"/>
      <w:lvlText w:val="%1."/>
      <w:lvlJc w:val="left"/>
      <w:pPr>
        <w:ind w:left="720" w:hanging="360"/>
      </w:pPr>
    </w:lvl>
    <w:lvl w:ilvl="1" w:tplc="AE649DEC">
      <w:start w:val="1"/>
      <w:numFmt w:val="lowerLetter"/>
      <w:lvlText w:val="%2."/>
      <w:lvlJc w:val="left"/>
      <w:pPr>
        <w:ind w:left="1440" w:hanging="360"/>
      </w:pPr>
    </w:lvl>
    <w:lvl w:ilvl="2" w:tplc="F5D23D04">
      <w:start w:val="1"/>
      <w:numFmt w:val="lowerRoman"/>
      <w:lvlText w:val="%3."/>
      <w:lvlJc w:val="right"/>
      <w:pPr>
        <w:ind w:left="2160" w:hanging="180"/>
      </w:pPr>
    </w:lvl>
    <w:lvl w:ilvl="3" w:tplc="25D6E8DE">
      <w:start w:val="1"/>
      <w:numFmt w:val="decimal"/>
      <w:lvlText w:val="%4."/>
      <w:lvlJc w:val="left"/>
      <w:pPr>
        <w:ind w:left="2880" w:hanging="360"/>
      </w:pPr>
    </w:lvl>
    <w:lvl w:ilvl="4" w:tplc="4260C6A6">
      <w:start w:val="1"/>
      <w:numFmt w:val="lowerLetter"/>
      <w:lvlText w:val="%5."/>
      <w:lvlJc w:val="left"/>
      <w:pPr>
        <w:ind w:left="3600" w:hanging="360"/>
      </w:pPr>
    </w:lvl>
    <w:lvl w:ilvl="5" w:tplc="6B4CB740">
      <w:start w:val="1"/>
      <w:numFmt w:val="lowerRoman"/>
      <w:lvlText w:val="%6."/>
      <w:lvlJc w:val="right"/>
      <w:pPr>
        <w:ind w:left="4320" w:hanging="180"/>
      </w:pPr>
    </w:lvl>
    <w:lvl w:ilvl="6" w:tplc="7FCAD9CC">
      <w:start w:val="1"/>
      <w:numFmt w:val="decimal"/>
      <w:lvlText w:val="%7."/>
      <w:lvlJc w:val="left"/>
      <w:pPr>
        <w:ind w:left="5040" w:hanging="360"/>
      </w:pPr>
    </w:lvl>
    <w:lvl w:ilvl="7" w:tplc="FC642ED6">
      <w:start w:val="1"/>
      <w:numFmt w:val="lowerLetter"/>
      <w:lvlText w:val="%8."/>
      <w:lvlJc w:val="left"/>
      <w:pPr>
        <w:ind w:left="5760" w:hanging="360"/>
      </w:pPr>
    </w:lvl>
    <w:lvl w:ilvl="8" w:tplc="3058F1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F6A99"/>
    <w:multiLevelType w:val="hybridMultilevel"/>
    <w:tmpl w:val="FFFFFFFF"/>
    <w:lvl w:ilvl="0" w:tplc="5D40C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C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68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A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E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AD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43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87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21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967FF"/>
    <w:rsid w:val="00072114"/>
    <w:rsid w:val="001653BE"/>
    <w:rsid w:val="00173838"/>
    <w:rsid w:val="00181BA6"/>
    <w:rsid w:val="00207AAA"/>
    <w:rsid w:val="00236FB6"/>
    <w:rsid w:val="002B7EEE"/>
    <w:rsid w:val="002D37A6"/>
    <w:rsid w:val="002E7A50"/>
    <w:rsid w:val="003C2169"/>
    <w:rsid w:val="003E20BB"/>
    <w:rsid w:val="003E7FA2"/>
    <w:rsid w:val="00453404"/>
    <w:rsid w:val="00473103"/>
    <w:rsid w:val="004A3F53"/>
    <w:rsid w:val="004A5347"/>
    <w:rsid w:val="004B27E4"/>
    <w:rsid w:val="004C764D"/>
    <w:rsid w:val="004D2384"/>
    <w:rsid w:val="004D284D"/>
    <w:rsid w:val="0051AFEF"/>
    <w:rsid w:val="00527089"/>
    <w:rsid w:val="005F3A12"/>
    <w:rsid w:val="00667DA3"/>
    <w:rsid w:val="0070D5F5"/>
    <w:rsid w:val="00710D33"/>
    <w:rsid w:val="00737772"/>
    <w:rsid w:val="00875116"/>
    <w:rsid w:val="008C4D47"/>
    <w:rsid w:val="00917756"/>
    <w:rsid w:val="009A302C"/>
    <w:rsid w:val="009B5842"/>
    <w:rsid w:val="00A351A0"/>
    <w:rsid w:val="00A554D6"/>
    <w:rsid w:val="00A65FA0"/>
    <w:rsid w:val="00B31070"/>
    <w:rsid w:val="00B7257F"/>
    <w:rsid w:val="00CC267F"/>
    <w:rsid w:val="00D7308A"/>
    <w:rsid w:val="00D9101D"/>
    <w:rsid w:val="00DD5431"/>
    <w:rsid w:val="00DE1636"/>
    <w:rsid w:val="00DF35CD"/>
    <w:rsid w:val="00E10FA2"/>
    <w:rsid w:val="00E512F4"/>
    <w:rsid w:val="00E570BB"/>
    <w:rsid w:val="00E912F6"/>
    <w:rsid w:val="00F22F0D"/>
    <w:rsid w:val="00F252CB"/>
    <w:rsid w:val="00F3734F"/>
    <w:rsid w:val="01077928"/>
    <w:rsid w:val="011389E2"/>
    <w:rsid w:val="011504C3"/>
    <w:rsid w:val="01699871"/>
    <w:rsid w:val="019A1247"/>
    <w:rsid w:val="019BD7E6"/>
    <w:rsid w:val="01E124AE"/>
    <w:rsid w:val="0225B1DE"/>
    <w:rsid w:val="02651AAA"/>
    <w:rsid w:val="02881E56"/>
    <w:rsid w:val="0290DFC2"/>
    <w:rsid w:val="02E8030F"/>
    <w:rsid w:val="03487F40"/>
    <w:rsid w:val="034F0B05"/>
    <w:rsid w:val="035323A1"/>
    <w:rsid w:val="03B5D579"/>
    <w:rsid w:val="03CAB269"/>
    <w:rsid w:val="042E46A1"/>
    <w:rsid w:val="04303BF8"/>
    <w:rsid w:val="05213B2B"/>
    <w:rsid w:val="064D1092"/>
    <w:rsid w:val="068D959F"/>
    <w:rsid w:val="06DE7F1F"/>
    <w:rsid w:val="06E3B518"/>
    <w:rsid w:val="06FF9ABE"/>
    <w:rsid w:val="07224E53"/>
    <w:rsid w:val="072CF2CD"/>
    <w:rsid w:val="07CF7190"/>
    <w:rsid w:val="085AE405"/>
    <w:rsid w:val="087565E4"/>
    <w:rsid w:val="08804B02"/>
    <w:rsid w:val="0880B0A4"/>
    <w:rsid w:val="08B35A72"/>
    <w:rsid w:val="09499CBC"/>
    <w:rsid w:val="099C8409"/>
    <w:rsid w:val="0A3F1DF1"/>
    <w:rsid w:val="0A777828"/>
    <w:rsid w:val="0A965092"/>
    <w:rsid w:val="0A96B31E"/>
    <w:rsid w:val="0ACFC38A"/>
    <w:rsid w:val="0B082483"/>
    <w:rsid w:val="0B27667A"/>
    <w:rsid w:val="0BB3889C"/>
    <w:rsid w:val="0BBB46A5"/>
    <w:rsid w:val="0BBE1A3F"/>
    <w:rsid w:val="0BCC1BDA"/>
    <w:rsid w:val="0BD76D15"/>
    <w:rsid w:val="0C20AF8A"/>
    <w:rsid w:val="0C277482"/>
    <w:rsid w:val="0C5612CE"/>
    <w:rsid w:val="0C6AE9B6"/>
    <w:rsid w:val="0C750543"/>
    <w:rsid w:val="0CA0CDB6"/>
    <w:rsid w:val="0CB65186"/>
    <w:rsid w:val="0DA1CF71"/>
    <w:rsid w:val="0DBA86B2"/>
    <w:rsid w:val="0DCDF154"/>
    <w:rsid w:val="0DD2B2F0"/>
    <w:rsid w:val="0DFC5F89"/>
    <w:rsid w:val="0E1F7EAD"/>
    <w:rsid w:val="0E5F073C"/>
    <w:rsid w:val="0E6EFB55"/>
    <w:rsid w:val="0EBC5D4E"/>
    <w:rsid w:val="0EDDE257"/>
    <w:rsid w:val="0F025231"/>
    <w:rsid w:val="0F5D4D63"/>
    <w:rsid w:val="0FB129A3"/>
    <w:rsid w:val="0FD937DF"/>
    <w:rsid w:val="101E2ECE"/>
    <w:rsid w:val="10281397"/>
    <w:rsid w:val="103BE9B7"/>
    <w:rsid w:val="104420D6"/>
    <w:rsid w:val="104EB5DD"/>
    <w:rsid w:val="10A957DD"/>
    <w:rsid w:val="10C4C54B"/>
    <w:rsid w:val="10E7D9CE"/>
    <w:rsid w:val="112F383A"/>
    <w:rsid w:val="1141B0CF"/>
    <w:rsid w:val="115F905A"/>
    <w:rsid w:val="11B5A27E"/>
    <w:rsid w:val="120980C0"/>
    <w:rsid w:val="121D709F"/>
    <w:rsid w:val="1284287F"/>
    <w:rsid w:val="12B8BAB1"/>
    <w:rsid w:val="12C027B3"/>
    <w:rsid w:val="12C6B6B3"/>
    <w:rsid w:val="13060762"/>
    <w:rsid w:val="135FB459"/>
    <w:rsid w:val="1371E0B7"/>
    <w:rsid w:val="13F2676C"/>
    <w:rsid w:val="1408E1E9"/>
    <w:rsid w:val="14125058"/>
    <w:rsid w:val="141F24B7"/>
    <w:rsid w:val="143AE762"/>
    <w:rsid w:val="14595669"/>
    <w:rsid w:val="146A4ED8"/>
    <w:rsid w:val="14997458"/>
    <w:rsid w:val="155378B2"/>
    <w:rsid w:val="15551161"/>
    <w:rsid w:val="15876283"/>
    <w:rsid w:val="15E8C0D1"/>
    <w:rsid w:val="160D9A0E"/>
    <w:rsid w:val="161E3AFB"/>
    <w:rsid w:val="162AF459"/>
    <w:rsid w:val="1636F590"/>
    <w:rsid w:val="1643D07D"/>
    <w:rsid w:val="168409BB"/>
    <w:rsid w:val="16895EFA"/>
    <w:rsid w:val="168A33DB"/>
    <w:rsid w:val="16E14438"/>
    <w:rsid w:val="16FFBE53"/>
    <w:rsid w:val="179988AD"/>
    <w:rsid w:val="17A5937D"/>
    <w:rsid w:val="17E3B24C"/>
    <w:rsid w:val="17E78F51"/>
    <w:rsid w:val="17E8473E"/>
    <w:rsid w:val="1810CC74"/>
    <w:rsid w:val="1859C7C2"/>
    <w:rsid w:val="18F35113"/>
    <w:rsid w:val="1924A830"/>
    <w:rsid w:val="1964BC21"/>
    <w:rsid w:val="1965B21B"/>
    <w:rsid w:val="19A47D79"/>
    <w:rsid w:val="19FDDAF8"/>
    <w:rsid w:val="1A2CB082"/>
    <w:rsid w:val="1A54C67C"/>
    <w:rsid w:val="1A7442E6"/>
    <w:rsid w:val="1A78DA2F"/>
    <w:rsid w:val="1A96D07C"/>
    <w:rsid w:val="1AD032B9"/>
    <w:rsid w:val="1B42DEDF"/>
    <w:rsid w:val="1BAA6AF0"/>
    <w:rsid w:val="1BC9120A"/>
    <w:rsid w:val="1BFA43C2"/>
    <w:rsid w:val="1C375DA7"/>
    <w:rsid w:val="1C63405F"/>
    <w:rsid w:val="1CB299A3"/>
    <w:rsid w:val="1CFEFD8F"/>
    <w:rsid w:val="1D2E6171"/>
    <w:rsid w:val="1DB9E944"/>
    <w:rsid w:val="1DD92F7A"/>
    <w:rsid w:val="1E0D1D68"/>
    <w:rsid w:val="1E30A560"/>
    <w:rsid w:val="1E34ACE9"/>
    <w:rsid w:val="1EA26700"/>
    <w:rsid w:val="1EC7E3F5"/>
    <w:rsid w:val="1F2E684C"/>
    <w:rsid w:val="1F39133B"/>
    <w:rsid w:val="1F8DA5F0"/>
    <w:rsid w:val="1FC45665"/>
    <w:rsid w:val="1FD6EF90"/>
    <w:rsid w:val="20369E51"/>
    <w:rsid w:val="208D3B52"/>
    <w:rsid w:val="20986536"/>
    <w:rsid w:val="20C1678B"/>
    <w:rsid w:val="20DDA38C"/>
    <w:rsid w:val="2136B182"/>
    <w:rsid w:val="213F743D"/>
    <w:rsid w:val="215F86C7"/>
    <w:rsid w:val="21677CD4"/>
    <w:rsid w:val="2167AEAA"/>
    <w:rsid w:val="217F7628"/>
    <w:rsid w:val="218EE0F2"/>
    <w:rsid w:val="21DA07C2"/>
    <w:rsid w:val="21E32438"/>
    <w:rsid w:val="21EA681F"/>
    <w:rsid w:val="22138D1A"/>
    <w:rsid w:val="22568407"/>
    <w:rsid w:val="2270B3FD"/>
    <w:rsid w:val="22A91F60"/>
    <w:rsid w:val="22B668C0"/>
    <w:rsid w:val="22CF1FAA"/>
    <w:rsid w:val="22CF2C76"/>
    <w:rsid w:val="22DB449E"/>
    <w:rsid w:val="22E4BC70"/>
    <w:rsid w:val="22EF4ABF"/>
    <w:rsid w:val="230B4861"/>
    <w:rsid w:val="23283910"/>
    <w:rsid w:val="232AB153"/>
    <w:rsid w:val="239DA834"/>
    <w:rsid w:val="23B539D3"/>
    <w:rsid w:val="23BA3C56"/>
    <w:rsid w:val="23DC70DA"/>
    <w:rsid w:val="241E8A3E"/>
    <w:rsid w:val="243FBA2A"/>
    <w:rsid w:val="247714FF"/>
    <w:rsid w:val="2478E5FF"/>
    <w:rsid w:val="2486982B"/>
    <w:rsid w:val="24940CEB"/>
    <w:rsid w:val="24B04CDA"/>
    <w:rsid w:val="24CCD17B"/>
    <w:rsid w:val="24D013BA"/>
    <w:rsid w:val="24E45016"/>
    <w:rsid w:val="24EB5EE7"/>
    <w:rsid w:val="25106963"/>
    <w:rsid w:val="2511A884"/>
    <w:rsid w:val="2583F5CB"/>
    <w:rsid w:val="25A967FF"/>
    <w:rsid w:val="25B6412A"/>
    <w:rsid w:val="25E2F5C9"/>
    <w:rsid w:val="25E80D2D"/>
    <w:rsid w:val="260FBD41"/>
    <w:rsid w:val="265B5B87"/>
    <w:rsid w:val="266A1688"/>
    <w:rsid w:val="2687B025"/>
    <w:rsid w:val="269A9547"/>
    <w:rsid w:val="26AC0951"/>
    <w:rsid w:val="26D81849"/>
    <w:rsid w:val="26DE16C1"/>
    <w:rsid w:val="26EDDD2F"/>
    <w:rsid w:val="27324757"/>
    <w:rsid w:val="27AEB5C1"/>
    <w:rsid w:val="28494946"/>
    <w:rsid w:val="28647574"/>
    <w:rsid w:val="288ABA52"/>
    <w:rsid w:val="28E04EAE"/>
    <w:rsid w:val="28E100D7"/>
    <w:rsid w:val="28EE29D0"/>
    <w:rsid w:val="292CCD81"/>
    <w:rsid w:val="293F4B64"/>
    <w:rsid w:val="29608C80"/>
    <w:rsid w:val="2A4B5836"/>
    <w:rsid w:val="2AFE7A58"/>
    <w:rsid w:val="2B2F38B1"/>
    <w:rsid w:val="2B88D78E"/>
    <w:rsid w:val="2BEEC015"/>
    <w:rsid w:val="2C1A1D63"/>
    <w:rsid w:val="2C1EDFDC"/>
    <w:rsid w:val="2C8226E4"/>
    <w:rsid w:val="2CA72F8B"/>
    <w:rsid w:val="2CD1690D"/>
    <w:rsid w:val="2CF1C0B8"/>
    <w:rsid w:val="2D24A7EF"/>
    <w:rsid w:val="2D25CB4C"/>
    <w:rsid w:val="2D40F0A3"/>
    <w:rsid w:val="2E0F0DC8"/>
    <w:rsid w:val="2E2CE7FB"/>
    <w:rsid w:val="2E3DADAF"/>
    <w:rsid w:val="2EC9ADCD"/>
    <w:rsid w:val="2F1FF2EB"/>
    <w:rsid w:val="2F86B475"/>
    <w:rsid w:val="2F95A26E"/>
    <w:rsid w:val="3001229A"/>
    <w:rsid w:val="300FBE4B"/>
    <w:rsid w:val="305C48B1"/>
    <w:rsid w:val="306CC165"/>
    <w:rsid w:val="30733A6C"/>
    <w:rsid w:val="30ACB4C5"/>
    <w:rsid w:val="31103EB9"/>
    <w:rsid w:val="3115EA55"/>
    <w:rsid w:val="312FC00A"/>
    <w:rsid w:val="315A6DD3"/>
    <w:rsid w:val="316C8D05"/>
    <w:rsid w:val="3170FE61"/>
    <w:rsid w:val="31717E72"/>
    <w:rsid w:val="318436E2"/>
    <w:rsid w:val="31F81912"/>
    <w:rsid w:val="326A35A3"/>
    <w:rsid w:val="32C1ABA2"/>
    <w:rsid w:val="3306C2F8"/>
    <w:rsid w:val="330CCEC2"/>
    <w:rsid w:val="33221321"/>
    <w:rsid w:val="332A2F72"/>
    <w:rsid w:val="33406EA1"/>
    <w:rsid w:val="337B8B5F"/>
    <w:rsid w:val="33A1AAD7"/>
    <w:rsid w:val="33BC1605"/>
    <w:rsid w:val="33D1B691"/>
    <w:rsid w:val="33E2ED64"/>
    <w:rsid w:val="33F4F88A"/>
    <w:rsid w:val="343857C4"/>
    <w:rsid w:val="345E6C8F"/>
    <w:rsid w:val="34627335"/>
    <w:rsid w:val="34905113"/>
    <w:rsid w:val="34EEBAD7"/>
    <w:rsid w:val="34FB28DB"/>
    <w:rsid w:val="3503953A"/>
    <w:rsid w:val="353F41CD"/>
    <w:rsid w:val="35458832"/>
    <w:rsid w:val="354C854A"/>
    <w:rsid w:val="3576A56A"/>
    <w:rsid w:val="35855B7F"/>
    <w:rsid w:val="3590C8EB"/>
    <w:rsid w:val="35A7C326"/>
    <w:rsid w:val="35DBB318"/>
    <w:rsid w:val="360C2BD6"/>
    <w:rsid w:val="361A8596"/>
    <w:rsid w:val="3633A6D0"/>
    <w:rsid w:val="36E7D2E9"/>
    <w:rsid w:val="36F44103"/>
    <w:rsid w:val="37212BE0"/>
    <w:rsid w:val="375A0F88"/>
    <w:rsid w:val="37713ABE"/>
    <w:rsid w:val="3778E8D1"/>
    <w:rsid w:val="377BDC68"/>
    <w:rsid w:val="37831F9C"/>
    <w:rsid w:val="37863ED3"/>
    <w:rsid w:val="379F9DEF"/>
    <w:rsid w:val="37A15ADC"/>
    <w:rsid w:val="3821676F"/>
    <w:rsid w:val="382B9E50"/>
    <w:rsid w:val="38319AAD"/>
    <w:rsid w:val="38675A96"/>
    <w:rsid w:val="38A56A1C"/>
    <w:rsid w:val="38C07F80"/>
    <w:rsid w:val="39137D22"/>
    <w:rsid w:val="391AB926"/>
    <w:rsid w:val="393682C4"/>
    <w:rsid w:val="395B79DD"/>
    <w:rsid w:val="399D484D"/>
    <w:rsid w:val="3A5C4FE1"/>
    <w:rsid w:val="3A630FB0"/>
    <w:rsid w:val="3AF059C5"/>
    <w:rsid w:val="3B0467D3"/>
    <w:rsid w:val="3B0FFB8A"/>
    <w:rsid w:val="3B62E27B"/>
    <w:rsid w:val="3C706A3A"/>
    <w:rsid w:val="3C8F60DF"/>
    <w:rsid w:val="3CB6D228"/>
    <w:rsid w:val="3CB797DF"/>
    <w:rsid w:val="3CBF53B9"/>
    <w:rsid w:val="3CD0CDD1"/>
    <w:rsid w:val="3CE8BF5B"/>
    <w:rsid w:val="3CF69380"/>
    <w:rsid w:val="3D4A7D91"/>
    <w:rsid w:val="3D8C0FE9"/>
    <w:rsid w:val="3DBCBC7C"/>
    <w:rsid w:val="3DC4F1E8"/>
    <w:rsid w:val="3E0A96FA"/>
    <w:rsid w:val="3E5B241A"/>
    <w:rsid w:val="3E6CEE43"/>
    <w:rsid w:val="3E8B754A"/>
    <w:rsid w:val="3EFC80F7"/>
    <w:rsid w:val="3EFCE181"/>
    <w:rsid w:val="3F4EB790"/>
    <w:rsid w:val="3F708B47"/>
    <w:rsid w:val="3FD1193B"/>
    <w:rsid w:val="3FD5F0A6"/>
    <w:rsid w:val="405A6440"/>
    <w:rsid w:val="4088C6BE"/>
    <w:rsid w:val="40971AB4"/>
    <w:rsid w:val="40AFC542"/>
    <w:rsid w:val="40B07F5F"/>
    <w:rsid w:val="412B4581"/>
    <w:rsid w:val="41D8E4DA"/>
    <w:rsid w:val="41DC8495"/>
    <w:rsid w:val="41DDC60F"/>
    <w:rsid w:val="420B6929"/>
    <w:rsid w:val="423978B2"/>
    <w:rsid w:val="42A6162A"/>
    <w:rsid w:val="42CF88B9"/>
    <w:rsid w:val="42D95C5A"/>
    <w:rsid w:val="42DFBBF7"/>
    <w:rsid w:val="42F4C00C"/>
    <w:rsid w:val="43166C6C"/>
    <w:rsid w:val="43378807"/>
    <w:rsid w:val="434F4E6B"/>
    <w:rsid w:val="435BE74D"/>
    <w:rsid w:val="437683F6"/>
    <w:rsid w:val="438579FC"/>
    <w:rsid w:val="43D4AFC3"/>
    <w:rsid w:val="43EB0B04"/>
    <w:rsid w:val="43EFC7E1"/>
    <w:rsid w:val="43FBBA1D"/>
    <w:rsid w:val="44B992DB"/>
    <w:rsid w:val="44C50C1D"/>
    <w:rsid w:val="450B74EE"/>
    <w:rsid w:val="457B4BB6"/>
    <w:rsid w:val="458B9842"/>
    <w:rsid w:val="45A89A0E"/>
    <w:rsid w:val="45FB3567"/>
    <w:rsid w:val="464160C6"/>
    <w:rsid w:val="465B6049"/>
    <w:rsid w:val="465F12C2"/>
    <w:rsid w:val="469DE432"/>
    <w:rsid w:val="46DBA60F"/>
    <w:rsid w:val="472768A3"/>
    <w:rsid w:val="47667B76"/>
    <w:rsid w:val="476757B4"/>
    <w:rsid w:val="47B06FD8"/>
    <w:rsid w:val="47E2EADB"/>
    <w:rsid w:val="47E53F70"/>
    <w:rsid w:val="47F781F9"/>
    <w:rsid w:val="4874A448"/>
    <w:rsid w:val="4888DFFE"/>
    <w:rsid w:val="48EF4B7A"/>
    <w:rsid w:val="48F69397"/>
    <w:rsid w:val="49074A13"/>
    <w:rsid w:val="4908E991"/>
    <w:rsid w:val="492B3AFE"/>
    <w:rsid w:val="49676CD8"/>
    <w:rsid w:val="49710A7F"/>
    <w:rsid w:val="49854949"/>
    <w:rsid w:val="4996287C"/>
    <w:rsid w:val="49987D40"/>
    <w:rsid w:val="49AC8454"/>
    <w:rsid w:val="49E58001"/>
    <w:rsid w:val="49E754AD"/>
    <w:rsid w:val="4A158352"/>
    <w:rsid w:val="4A3DCFA5"/>
    <w:rsid w:val="4A4152DC"/>
    <w:rsid w:val="4A419770"/>
    <w:rsid w:val="4AD46806"/>
    <w:rsid w:val="4AE6CC69"/>
    <w:rsid w:val="4AF70CEE"/>
    <w:rsid w:val="4B05B512"/>
    <w:rsid w:val="4B24036F"/>
    <w:rsid w:val="4B4854B5"/>
    <w:rsid w:val="4B50CFF5"/>
    <w:rsid w:val="4BA8DC79"/>
    <w:rsid w:val="4BB6EC05"/>
    <w:rsid w:val="4C26EC3C"/>
    <w:rsid w:val="4C651122"/>
    <w:rsid w:val="4C7EE388"/>
    <w:rsid w:val="4C895818"/>
    <w:rsid w:val="4CB339FF"/>
    <w:rsid w:val="4CCDB4A8"/>
    <w:rsid w:val="4CD3DE0B"/>
    <w:rsid w:val="4D043DDF"/>
    <w:rsid w:val="4D7B995F"/>
    <w:rsid w:val="4D8064E7"/>
    <w:rsid w:val="4D8833D9"/>
    <w:rsid w:val="4D90F694"/>
    <w:rsid w:val="4D9E05B5"/>
    <w:rsid w:val="4DB1A4DF"/>
    <w:rsid w:val="4DC2B880"/>
    <w:rsid w:val="4DC77B52"/>
    <w:rsid w:val="4E300006"/>
    <w:rsid w:val="4E739D9E"/>
    <w:rsid w:val="4E8C55A8"/>
    <w:rsid w:val="4E9DB15B"/>
    <w:rsid w:val="4EAA79A5"/>
    <w:rsid w:val="4F2060D2"/>
    <w:rsid w:val="4F2333DD"/>
    <w:rsid w:val="4F4C21BB"/>
    <w:rsid w:val="4F8BD915"/>
    <w:rsid w:val="4F8C1D83"/>
    <w:rsid w:val="4FA539F9"/>
    <w:rsid w:val="4FA80F4B"/>
    <w:rsid w:val="4FCA7AD1"/>
    <w:rsid w:val="4FEADAC1"/>
    <w:rsid w:val="4FEF2A8B"/>
    <w:rsid w:val="4FF6B14A"/>
    <w:rsid w:val="5038C980"/>
    <w:rsid w:val="503BDEA1"/>
    <w:rsid w:val="508E8DDE"/>
    <w:rsid w:val="50A005C4"/>
    <w:rsid w:val="50DFD763"/>
    <w:rsid w:val="50FE4DF4"/>
    <w:rsid w:val="5143DFAC"/>
    <w:rsid w:val="516CA065"/>
    <w:rsid w:val="516CF35D"/>
    <w:rsid w:val="518FC3B6"/>
    <w:rsid w:val="51A38F25"/>
    <w:rsid w:val="51C9E1B4"/>
    <w:rsid w:val="521AA305"/>
    <w:rsid w:val="52373E95"/>
    <w:rsid w:val="524B3F5A"/>
    <w:rsid w:val="526E6C53"/>
    <w:rsid w:val="533D0AC2"/>
    <w:rsid w:val="53435F6F"/>
    <w:rsid w:val="5361D452"/>
    <w:rsid w:val="53AF222A"/>
    <w:rsid w:val="53CEAFD2"/>
    <w:rsid w:val="5481D611"/>
    <w:rsid w:val="54840404"/>
    <w:rsid w:val="54E26854"/>
    <w:rsid w:val="55063EE1"/>
    <w:rsid w:val="553D4E21"/>
    <w:rsid w:val="55638E35"/>
    <w:rsid w:val="556FA4B7"/>
    <w:rsid w:val="558D66FD"/>
    <w:rsid w:val="55B7F4AA"/>
    <w:rsid w:val="55D67CC0"/>
    <w:rsid w:val="55D94BE4"/>
    <w:rsid w:val="55FD9BA0"/>
    <w:rsid w:val="561C040D"/>
    <w:rsid w:val="564BF8EC"/>
    <w:rsid w:val="56A34440"/>
    <w:rsid w:val="57051091"/>
    <w:rsid w:val="571D8821"/>
    <w:rsid w:val="5735036B"/>
    <w:rsid w:val="575BDD64"/>
    <w:rsid w:val="576E574D"/>
    <w:rsid w:val="57B7D46E"/>
    <w:rsid w:val="57E5DCDD"/>
    <w:rsid w:val="5815D807"/>
    <w:rsid w:val="5827A707"/>
    <w:rsid w:val="585F1CAB"/>
    <w:rsid w:val="587015FC"/>
    <w:rsid w:val="58C2D1E6"/>
    <w:rsid w:val="58D3A93B"/>
    <w:rsid w:val="58F01375"/>
    <w:rsid w:val="5909FA35"/>
    <w:rsid w:val="59202A56"/>
    <w:rsid w:val="593626F3"/>
    <w:rsid w:val="598D1C01"/>
    <w:rsid w:val="59BFB3C1"/>
    <w:rsid w:val="59CA95A4"/>
    <w:rsid w:val="5A1596F2"/>
    <w:rsid w:val="5A2715C4"/>
    <w:rsid w:val="5A8E9521"/>
    <w:rsid w:val="5AC350C5"/>
    <w:rsid w:val="5AE94BB4"/>
    <w:rsid w:val="5B063706"/>
    <w:rsid w:val="5B0DF8F7"/>
    <w:rsid w:val="5B1F6A0F"/>
    <w:rsid w:val="5B28EC62"/>
    <w:rsid w:val="5B40116E"/>
    <w:rsid w:val="5B4B0F02"/>
    <w:rsid w:val="5B4B1299"/>
    <w:rsid w:val="5B666605"/>
    <w:rsid w:val="5B6A5D82"/>
    <w:rsid w:val="5B77E32E"/>
    <w:rsid w:val="5B83B0B4"/>
    <w:rsid w:val="5BB257F8"/>
    <w:rsid w:val="5C419AF7"/>
    <w:rsid w:val="5C4B205B"/>
    <w:rsid w:val="5C6CCF2D"/>
    <w:rsid w:val="5C902926"/>
    <w:rsid w:val="5CC5F417"/>
    <w:rsid w:val="5CDB219E"/>
    <w:rsid w:val="5CF117EE"/>
    <w:rsid w:val="5CFE44EF"/>
    <w:rsid w:val="5D023666"/>
    <w:rsid w:val="5D29AEDA"/>
    <w:rsid w:val="5D56F948"/>
    <w:rsid w:val="5D5DEC3F"/>
    <w:rsid w:val="5D96DDEE"/>
    <w:rsid w:val="5DA71A5E"/>
    <w:rsid w:val="5DBDF5C4"/>
    <w:rsid w:val="5DC3AE83"/>
    <w:rsid w:val="5DD5B939"/>
    <w:rsid w:val="5E24F594"/>
    <w:rsid w:val="5E2715F2"/>
    <w:rsid w:val="5E2C05C5"/>
    <w:rsid w:val="5E4599B9"/>
    <w:rsid w:val="5EB4F882"/>
    <w:rsid w:val="5EB6A22B"/>
    <w:rsid w:val="5EB9F8D6"/>
    <w:rsid w:val="5F141E85"/>
    <w:rsid w:val="5F21BA29"/>
    <w:rsid w:val="5F32AE4F"/>
    <w:rsid w:val="5F346A06"/>
    <w:rsid w:val="5F5A57FF"/>
    <w:rsid w:val="5F5F032D"/>
    <w:rsid w:val="5F910A09"/>
    <w:rsid w:val="5FF66938"/>
    <w:rsid w:val="602A5726"/>
    <w:rsid w:val="60478611"/>
    <w:rsid w:val="6048A987"/>
    <w:rsid w:val="60AFEEE6"/>
    <w:rsid w:val="60DE25F0"/>
    <w:rsid w:val="60F0524E"/>
    <w:rsid w:val="60F2EA34"/>
    <w:rsid w:val="6118A09E"/>
    <w:rsid w:val="615EB6B4"/>
    <w:rsid w:val="61751E42"/>
    <w:rsid w:val="619FF516"/>
    <w:rsid w:val="621D78FD"/>
    <w:rsid w:val="6237C461"/>
    <w:rsid w:val="62394C36"/>
    <w:rsid w:val="623C229F"/>
    <w:rsid w:val="624EF788"/>
    <w:rsid w:val="6253EC1F"/>
    <w:rsid w:val="628589EE"/>
    <w:rsid w:val="629A5881"/>
    <w:rsid w:val="62B7FCD4"/>
    <w:rsid w:val="62C605CC"/>
    <w:rsid w:val="62FF6DC8"/>
    <w:rsid w:val="63436D1D"/>
    <w:rsid w:val="63906705"/>
    <w:rsid w:val="63FD87E5"/>
    <w:rsid w:val="64061F72"/>
    <w:rsid w:val="64223C2C"/>
    <w:rsid w:val="642DF2F0"/>
    <w:rsid w:val="647D20A7"/>
    <w:rsid w:val="648EAB8F"/>
    <w:rsid w:val="64A95B40"/>
    <w:rsid w:val="64B14976"/>
    <w:rsid w:val="64EE510A"/>
    <w:rsid w:val="650A1451"/>
    <w:rsid w:val="6524C601"/>
    <w:rsid w:val="652E9A9C"/>
    <w:rsid w:val="653B3754"/>
    <w:rsid w:val="658BEA81"/>
    <w:rsid w:val="65B7993B"/>
    <w:rsid w:val="662AF628"/>
    <w:rsid w:val="6644BA6E"/>
    <w:rsid w:val="6646D613"/>
    <w:rsid w:val="66A1D13F"/>
    <w:rsid w:val="66DB83E1"/>
    <w:rsid w:val="6720054B"/>
    <w:rsid w:val="67275A5E"/>
    <w:rsid w:val="6733614E"/>
    <w:rsid w:val="674ADAA5"/>
    <w:rsid w:val="676B225D"/>
    <w:rsid w:val="677A9D33"/>
    <w:rsid w:val="677D5C94"/>
    <w:rsid w:val="67EDA9FC"/>
    <w:rsid w:val="685AE5AB"/>
    <w:rsid w:val="68995035"/>
    <w:rsid w:val="68A81316"/>
    <w:rsid w:val="68C1BB2B"/>
    <w:rsid w:val="68CE9982"/>
    <w:rsid w:val="68FAB015"/>
    <w:rsid w:val="691E34D2"/>
    <w:rsid w:val="694D4B6E"/>
    <w:rsid w:val="699376CD"/>
    <w:rsid w:val="69D5B034"/>
    <w:rsid w:val="6A32B8A7"/>
    <w:rsid w:val="6A809CE8"/>
    <w:rsid w:val="6A81CF99"/>
    <w:rsid w:val="6AECA110"/>
    <w:rsid w:val="6B07790B"/>
    <w:rsid w:val="6B25996E"/>
    <w:rsid w:val="6B3722A6"/>
    <w:rsid w:val="6B4EA2AF"/>
    <w:rsid w:val="6B6E0D49"/>
    <w:rsid w:val="6B84071B"/>
    <w:rsid w:val="6B937B8A"/>
    <w:rsid w:val="6B989250"/>
    <w:rsid w:val="6B99EB8B"/>
    <w:rsid w:val="6C1883F8"/>
    <w:rsid w:val="6C640494"/>
    <w:rsid w:val="6C8721D7"/>
    <w:rsid w:val="6C9EE2D6"/>
    <w:rsid w:val="6CF78FC0"/>
    <w:rsid w:val="6D014799"/>
    <w:rsid w:val="6D3EC155"/>
    <w:rsid w:val="6D6F7D64"/>
    <w:rsid w:val="6D72AF43"/>
    <w:rsid w:val="6D9E8968"/>
    <w:rsid w:val="6DE800E4"/>
    <w:rsid w:val="6DF6115C"/>
    <w:rsid w:val="6E0CB984"/>
    <w:rsid w:val="6E2B7F2D"/>
    <w:rsid w:val="6E62DF8A"/>
    <w:rsid w:val="6F74A0AB"/>
    <w:rsid w:val="6FA77D4A"/>
    <w:rsid w:val="6FA889E5"/>
    <w:rsid w:val="6FC24F50"/>
    <w:rsid w:val="6FD0F98F"/>
    <w:rsid w:val="7082F759"/>
    <w:rsid w:val="708C7B84"/>
    <w:rsid w:val="70C2E290"/>
    <w:rsid w:val="70D7E4FF"/>
    <w:rsid w:val="70F57891"/>
    <w:rsid w:val="71189068"/>
    <w:rsid w:val="71F21EAE"/>
    <w:rsid w:val="72768D17"/>
    <w:rsid w:val="72AB0EE6"/>
    <w:rsid w:val="72D803CF"/>
    <w:rsid w:val="72DDF822"/>
    <w:rsid w:val="72E790E3"/>
    <w:rsid w:val="7326FD02"/>
    <w:rsid w:val="733FCF96"/>
    <w:rsid w:val="7343A2B6"/>
    <w:rsid w:val="7387DE06"/>
    <w:rsid w:val="73AB203F"/>
    <w:rsid w:val="73B3646A"/>
    <w:rsid w:val="742D1953"/>
    <w:rsid w:val="74B304A7"/>
    <w:rsid w:val="74C2586C"/>
    <w:rsid w:val="7522809C"/>
    <w:rsid w:val="752DF3D0"/>
    <w:rsid w:val="7540CDD1"/>
    <w:rsid w:val="75623BCD"/>
    <w:rsid w:val="7598E5C7"/>
    <w:rsid w:val="75A764AB"/>
    <w:rsid w:val="764D8151"/>
    <w:rsid w:val="766DF16F"/>
    <w:rsid w:val="76A5CA9C"/>
    <w:rsid w:val="76EB052C"/>
    <w:rsid w:val="77A785F5"/>
    <w:rsid w:val="77C05393"/>
    <w:rsid w:val="77D6B183"/>
    <w:rsid w:val="780DEBF4"/>
    <w:rsid w:val="78181BA2"/>
    <w:rsid w:val="7859F7E9"/>
    <w:rsid w:val="78786E93"/>
    <w:rsid w:val="78998A19"/>
    <w:rsid w:val="7955C036"/>
    <w:rsid w:val="799C530C"/>
    <w:rsid w:val="79E49AAF"/>
    <w:rsid w:val="79F166CB"/>
    <w:rsid w:val="79F2B9EB"/>
    <w:rsid w:val="7A03A2C7"/>
    <w:rsid w:val="7A0D75C6"/>
    <w:rsid w:val="7A1FB76D"/>
    <w:rsid w:val="7A619342"/>
    <w:rsid w:val="7A7A38BD"/>
    <w:rsid w:val="7A871972"/>
    <w:rsid w:val="7AC30475"/>
    <w:rsid w:val="7ADDD7FF"/>
    <w:rsid w:val="7B1B0710"/>
    <w:rsid w:val="7B605DC1"/>
    <w:rsid w:val="7B7321B0"/>
    <w:rsid w:val="7B92E6E5"/>
    <w:rsid w:val="7BFFB474"/>
    <w:rsid w:val="7C269E35"/>
    <w:rsid w:val="7C5D0124"/>
    <w:rsid w:val="7C6A1D6A"/>
    <w:rsid w:val="7C72405D"/>
    <w:rsid w:val="7CD43D3A"/>
    <w:rsid w:val="7CE4CC46"/>
    <w:rsid w:val="7D01EFB7"/>
    <w:rsid w:val="7D3B581B"/>
    <w:rsid w:val="7D5E489B"/>
    <w:rsid w:val="7D82361C"/>
    <w:rsid w:val="7D9227BB"/>
    <w:rsid w:val="7DA4BA52"/>
    <w:rsid w:val="7DAE81DE"/>
    <w:rsid w:val="7DBA9EB1"/>
    <w:rsid w:val="7DCB9EED"/>
    <w:rsid w:val="7DF60A88"/>
    <w:rsid w:val="7E1566CC"/>
    <w:rsid w:val="7EA983EB"/>
    <w:rsid w:val="7EE26455"/>
    <w:rsid w:val="7F42BAAB"/>
    <w:rsid w:val="7F6452B8"/>
    <w:rsid w:val="7F70D6DB"/>
    <w:rsid w:val="7F8BC2AF"/>
    <w:rsid w:val="7FB18CAA"/>
    <w:rsid w:val="7FC5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67FF"/>
  <w15:chartTrackingRefBased/>
  <w15:docId w15:val="{D3EF4B6E-39BB-4F47-B06E-9CA38039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30ACB4C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30ACB4C5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0ACB4C5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0ACB4C5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0ACB4C5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0ACB4C5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0ACB4C5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0ACB4C5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0ACB4C5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0ACB4C5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30ACB4C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0ACB4C5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0ACB4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0ACB4C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0ACB4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0ACB4C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30ACB4C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30ACB4C5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30ACB4C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30ACB4C5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30ACB4C5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rsid w:val="30ACB4C5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30ACB4C5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30ACB4C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30ACB4C5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30ACB4C5"/>
    <w:rPr>
      <w:rFonts w:eastAsiaTheme="minorEastAsia"/>
      <w:color w:val="5A5A5A"/>
      <w:lang w:val="ru-RU"/>
    </w:rPr>
  </w:style>
  <w:style w:type="character" w:customStyle="1" w:styleId="QuoteChar">
    <w:name w:val="Quote Char"/>
    <w:basedOn w:val="DefaultParagraphFont"/>
    <w:link w:val="Quote"/>
    <w:uiPriority w:val="29"/>
    <w:rsid w:val="30ACB4C5"/>
    <w:rPr>
      <w:i/>
      <w:iCs/>
      <w:noProof w:val="0"/>
      <w:color w:val="404040" w:themeColor="text1" w:themeTint="BF"/>
      <w:lang w:val="ru-R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0ACB4C5"/>
    <w:rPr>
      <w:i/>
      <w:iCs/>
      <w:noProof w:val="0"/>
      <w:color w:val="4472C4" w:themeColor="accent1"/>
      <w:lang w:val="ru-RU"/>
    </w:rPr>
  </w:style>
  <w:style w:type="paragraph" w:styleId="TOC1">
    <w:name w:val="toc 1"/>
    <w:basedOn w:val="Normal"/>
    <w:next w:val="Normal"/>
    <w:uiPriority w:val="39"/>
    <w:unhideWhenUsed/>
    <w:rsid w:val="30ACB4C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0ACB4C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0ACB4C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0ACB4C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0ACB4C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0ACB4C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0ACB4C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0ACB4C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0ACB4C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0ACB4C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0ACB4C5"/>
    <w:rPr>
      <w:noProof w:val="0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unhideWhenUsed/>
    <w:rsid w:val="30ACB4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0ACB4C5"/>
    <w:rPr>
      <w:noProof w:val="0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0ACB4C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0ACB4C5"/>
    <w:rPr>
      <w:noProof w:val="0"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30ACB4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0ACB4C5"/>
    <w:rPr>
      <w:noProof w:val="0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D2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atatravelcentre.com/world.php" TargetMode="External"/><Relationship Id="rId21" Type="http://schemas.openxmlformats.org/officeDocument/2006/relationships/hyperlink" Target="https://info.dataart.com/index.php?title=Category:Relocations" TargetMode="External"/><Relationship Id="rId42" Type="http://schemas.openxmlformats.org/officeDocument/2006/relationships/hyperlink" Target="https://www.orangesmile.com/destinations/armenia/advices.htm" TargetMode="External"/><Relationship Id="rId47" Type="http://schemas.openxmlformats.org/officeDocument/2006/relationships/hyperlink" Target="https://drive.google.com/file/d/1dwo9B1CIVlGZGvSR5vFrkAxiPaGviEqM/edit" TargetMode="External"/><Relationship Id="rId63" Type="http://schemas.openxmlformats.org/officeDocument/2006/relationships/hyperlink" Target="https://conf.dataart.com/display/GM/Cyprus" TargetMode="External"/><Relationship Id="rId68" Type="http://schemas.openxmlformats.org/officeDocument/2006/relationships/hyperlink" Target="https://dataartcom-my.sharepoint.com/:w:/g/personal/julia_vasilyeva_dataart_com/ERlyXQnqQkhHn6DMoF_fWiEBjU4H74_VIAiRLgqyiKCttw?e=xP7iFw" TargetMode="External"/><Relationship Id="rId16" Type="http://schemas.openxmlformats.org/officeDocument/2006/relationships/hyperlink" Target="mailto:ert.tbs@dataart.com" TargetMode="External"/><Relationship Id="rId11" Type="http://schemas.openxmlformats.org/officeDocument/2006/relationships/hyperlink" Target="mailto:ert.rov@dataart.com" TargetMode="External"/><Relationship Id="rId24" Type="http://schemas.openxmlformats.org/officeDocument/2006/relationships/hyperlink" Target="https://conf.dataart.com/pages/viewpage.action?pageId=342496693" TargetMode="External"/><Relationship Id="rId32" Type="http://schemas.openxmlformats.org/officeDocument/2006/relationships/hyperlink" Target="https://newpm.dataart.com/Staff/84335" TargetMode="External"/><Relationship Id="rId37" Type="http://schemas.openxmlformats.org/officeDocument/2006/relationships/hyperlink" Target="https://animals-travel.ru" TargetMode="External"/><Relationship Id="rId40" Type="http://schemas.openxmlformats.org/officeDocument/2006/relationships/hyperlink" Target="https://armenia.mid.ru/ru/consular-services/consulate-ru/making/" TargetMode="External"/><Relationship Id="rId45" Type="http://schemas.openxmlformats.org/officeDocument/2006/relationships/hyperlink" Target="https://t.me/+p7-2QhKXk41lY2Uy" TargetMode="External"/><Relationship Id="rId53" Type="http://schemas.openxmlformats.org/officeDocument/2006/relationships/hyperlink" Target="https://dataartcom-my.sharepoint.com/:x:/g/personal/george_egiazaryan_dataart_com/EZ04SMXH5TlHhQgoyS9qIRMB5Q7wXdkO2EzN1DkPC8TviA?e=lWc7Dg" TargetMode="External"/><Relationship Id="rId58" Type="http://schemas.openxmlformats.org/officeDocument/2006/relationships/hyperlink" Target="https://conf.dataart.com/display/GM/Kazakhstan" TargetMode="External"/><Relationship Id="rId66" Type="http://schemas.openxmlformats.org/officeDocument/2006/relationships/hyperlink" Target="https://dataartcom-my.sharepoint.com/:w:/g/personal/stusha_dataart_com/Eb_WHcJet_VHrcGqGM-ZCLoBAQ8tLkBxBPyQ7R17u9QgGA?e=RKZyS7" TargetMode="External"/><Relationship Id="rId74" Type="http://schemas.openxmlformats.org/officeDocument/2006/relationships/hyperlink" Target="https://edu.dataart.com/webinar/3097/" TargetMode="External"/><Relationship Id="rId79" Type="http://schemas.openxmlformats.org/officeDocument/2006/relationships/theme" Target="theme/theme1.xml"/><Relationship Id="rId5" Type="http://schemas.openxmlformats.org/officeDocument/2006/relationships/hyperlink" Target="mailto:global.mobility@dataart.com" TargetMode="External"/><Relationship Id="rId61" Type="http://schemas.openxmlformats.org/officeDocument/2006/relationships/hyperlink" Target="http://jj-tours.ru/articles/UAE/uae-law.html" TargetMode="External"/><Relationship Id="rId19" Type="http://schemas.openxmlformats.org/officeDocument/2006/relationships/hyperlink" Target="https://t.me/+MuTv53Rb2MQxMzMy" TargetMode="External"/><Relationship Id="rId14" Type="http://schemas.openxmlformats.org/officeDocument/2006/relationships/hyperlink" Target="mailto:ert.alm@dataart.com" TargetMode="External"/><Relationship Id="rId22" Type="http://schemas.openxmlformats.org/officeDocument/2006/relationships/hyperlink" Target="https://conf.dataart.com/pages/viewpage.action?pageId=342496679" TargetMode="External"/><Relationship Id="rId27" Type="http://schemas.openxmlformats.org/officeDocument/2006/relationships/hyperlink" Target="https://dataartcom-my.sharepoint.com/:x:/g/personal/eugenia_vasilyeva_dataart_com/ET2nqViyiFhBoAwiSAGePmkBlvQvr5_uecnK80Hn6vGBpg?e=2Rga4O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drive.google.com/file/d/1SGtSvNNiyAdF0gJFUlLf07QXgsOC74P6/view" TargetMode="External"/><Relationship Id="rId43" Type="http://schemas.openxmlformats.org/officeDocument/2006/relationships/hyperlink" Target="https://docs.google.com/forms/d/e/1FAIpQLSdmG_N3-RuZYKCQXi3bqostRSzKRKgnsMOHMlH2z4_-gPN6KA/viewform" TargetMode="External"/><Relationship Id="rId48" Type="http://schemas.openxmlformats.org/officeDocument/2006/relationships/hyperlink" Target="https://conf.dataart.com/pages/viewpage.action?pageId=350553384" TargetMode="External"/><Relationship Id="rId56" Type="http://schemas.openxmlformats.org/officeDocument/2006/relationships/hyperlink" Target="https://info.dataart.com/images/e/e9/Almaty_ENG.pdf" TargetMode="External"/><Relationship Id="rId64" Type="http://schemas.openxmlformats.org/officeDocument/2006/relationships/hyperlink" Target="https://dataartcom-my.sharepoint.com/:w:/g/personal/anni_tabagua_dataart_com/EZWfiOoTLjZGg3s-ycZnMU8Bw11MMGPAs-DD9IFN9Yqoyw?e=tY4hP7" TargetMode="External"/><Relationship Id="rId69" Type="http://schemas.openxmlformats.org/officeDocument/2006/relationships/hyperlink" Target="https://dataartcom-my.sharepoint.com/:w:/g/personal/natalia_dolmatova_dataart_com/Ef_H17i4QEJNsJGFVe8d-uMBp9nvQpyvhG8FIGmh9i0Nfg?e=D5v0vU" TargetMode="External"/><Relationship Id="rId77" Type="http://schemas.openxmlformats.org/officeDocument/2006/relationships/hyperlink" Target="mailto:global.mobility@dataart.com" TargetMode="External"/><Relationship Id="rId8" Type="http://schemas.openxmlformats.org/officeDocument/2006/relationships/hyperlink" Target="mailto:ert.krd@dataart.com" TargetMode="External"/><Relationship Id="rId51" Type="http://schemas.openxmlformats.org/officeDocument/2006/relationships/hyperlink" Target="https://conf.dataart.com/pages/viewpage.action?pageId=351670783" TargetMode="External"/><Relationship Id="rId72" Type="http://schemas.openxmlformats.org/officeDocument/2006/relationships/hyperlink" Target="https://dataartcom-my.sharepoint.com/:w:/g/personal/nataliya_shilova_dataart_com/Eex-hANjCZ9Kp5pi79PN_WQBfVw31QHqVkL1TmUsSnlaig?e=t3RxCs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ert.rru@dataart.com" TargetMode="External"/><Relationship Id="rId17" Type="http://schemas.openxmlformats.org/officeDocument/2006/relationships/hyperlink" Target="mailto:ert.yerevan@dataart.com" TargetMode="External"/><Relationship Id="rId25" Type="http://schemas.openxmlformats.org/officeDocument/2006/relationships/hyperlink" Target="https://conf.dataart.com/display/GM/Kazakhstan" TargetMode="External"/><Relationship Id="rId33" Type="http://schemas.openxmlformats.org/officeDocument/2006/relationships/hyperlink" Target="https://www.gosuslugi.ru/16587/1/info" TargetMode="External"/><Relationship Id="rId38" Type="http://schemas.openxmlformats.org/officeDocument/2006/relationships/hyperlink" Target="https://conf.dataart.com/display/AZ/Change+Azure+MFA+method+to+Microsoft+Authenticator" TargetMode="External"/><Relationship Id="rId46" Type="http://schemas.openxmlformats.org/officeDocument/2006/relationships/hyperlink" Target="https://t.me/+MJ0Q8F2AgBBlM2Yy" TargetMode="External"/><Relationship Id="rId59" Type="http://schemas.openxmlformats.org/officeDocument/2006/relationships/hyperlink" Target="https://newpm.dataart.com/Staff/83305" TargetMode="External"/><Relationship Id="rId67" Type="http://schemas.openxmlformats.org/officeDocument/2006/relationships/hyperlink" Target="https://dataartcom-my.sharepoint.com/:w:/g/personal/julia_vasilyeva_dataart_com/ERGTezjkfkFPv1ot1u2ZwtEBHnsFDFVENSAU9aY0fNSqYQ?e=ox1E0n" TargetMode="External"/><Relationship Id="rId20" Type="http://schemas.openxmlformats.org/officeDocument/2006/relationships/hyperlink" Target="https://info.dataart.com/index.php?title=Short-Term_Workation_Guide" TargetMode="External"/><Relationship Id="rId41" Type="http://schemas.openxmlformats.org/officeDocument/2006/relationships/hyperlink" Target="https://dataartcom-my.sharepoint.com/:w:/g/personal/oksana_rudenko_dataart_com/EUdEDP114NtDny9_3mXZbF8BL1sYlR5WzuvD3TccB-OkcQ?e=uUMZiN" TargetMode="External"/><Relationship Id="rId54" Type="http://schemas.openxmlformats.org/officeDocument/2006/relationships/hyperlink" Target="https://t.me/+MsrtCQcf5WFlYWRi" TargetMode="External"/><Relationship Id="rId62" Type="http://schemas.openxmlformats.org/officeDocument/2006/relationships/hyperlink" Target="https://tonkosti.ru/%D0%A7%D1%82%D0%BE_%D0%BA%D0%B0%D1%82%D0%B5%D0%B3%D0%BE%D1%80%D0%B8%D1%87%D0%B5%D1%81%D0%BA%D0%B8_%D0%BD%D0%B5%D0%BB%D1%8C%D0%B7%D1%8F_%D0%B4%D0%B5%D0%BB%D0%B0%D1%82%D1%8C_%D0%B2_%D0%9E%D0%90%D0%AD" TargetMode="External"/><Relationship Id="rId70" Type="http://schemas.openxmlformats.org/officeDocument/2006/relationships/hyperlink" Target="https://conf.dataart.com/pages/viewpage.action?pageId=342499468" TargetMode="External"/><Relationship Id="rId75" Type="http://schemas.openxmlformats.org/officeDocument/2006/relationships/hyperlink" Target="https://join.skype.com/Ew6XoxF0WdZB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rt.vrn@dataart.com" TargetMode="External"/><Relationship Id="rId15" Type="http://schemas.openxmlformats.org/officeDocument/2006/relationships/hyperlink" Target="mailto:ert.nur@dataart.com" TargetMode="External"/><Relationship Id="rId23" Type="http://schemas.openxmlformats.org/officeDocument/2006/relationships/hyperlink" Target="https://dataartcom-my.sharepoint.com/:w:/g/personal/oksana_rudenko_dataart_com/EUdEDP114NtDny9_3mXZbF8BL1sYlR5WzuvD3TccB-OkcQ?e=uUMZiN" TargetMode="External"/><Relationship Id="rId28" Type="http://schemas.openxmlformats.org/officeDocument/2006/relationships/hyperlink" Target="https://dataartcom-my.sharepoint.com/:p:/g/personal/maximilian_pivovarov_dataart_com/EYVuRE-6yu5EpGantGA_AvQBT3o-hO-yAnQfInlha4C8cg?e=RLVfzJ" TargetMode="External"/><Relationship Id="rId36" Type="http://schemas.openxmlformats.org/officeDocument/2006/relationships/hyperlink" Target="https://dataartcom-my.sharepoint.com/:w:/g/personal/nataliya_shilova_dataart_com/ETcd2_Xy7vhOovIwTKQLEq8Bfr0xQTWBACc6pLq7uEkEYg?e=5tfEoE" TargetMode="External"/><Relationship Id="rId49" Type="http://schemas.openxmlformats.org/officeDocument/2006/relationships/hyperlink" Target="https://conf.dataart.com/pages/viewpage.action?pageId=351670640" TargetMode="External"/><Relationship Id="rId57" Type="http://schemas.openxmlformats.org/officeDocument/2006/relationships/hyperlink" Target="https://krisha.kz/" TargetMode="External"/><Relationship Id="rId10" Type="http://schemas.openxmlformats.org/officeDocument/2006/relationships/hyperlink" Target="mailto:ert.msk@dataart.com" TargetMode="External"/><Relationship Id="rId31" Type="http://schemas.openxmlformats.org/officeDocument/2006/relationships/hyperlink" Target="https://newpm.dataart.com/Staff/90737" TargetMode="External"/><Relationship Id="rId44" Type="http://schemas.openxmlformats.org/officeDocument/2006/relationships/hyperlink" Target="https://dataartcom-my.sharepoint.com/:w:/g/personal/nataliya_shilova_dataart_com/EYPJXb2s5eRAgJMdAouJByABKupaVSpnoobDfVGodYsvzg?e=xTsMhR" TargetMode="External"/><Relationship Id="rId52" Type="http://schemas.openxmlformats.org/officeDocument/2006/relationships/hyperlink" Target="https://conf.dataart.com/pages/viewpage.action?pageId=342496693" TargetMode="External"/><Relationship Id="rId60" Type="http://schemas.openxmlformats.org/officeDocument/2006/relationships/hyperlink" Target="https://newpm.dataart.com/Staff/84383" TargetMode="External"/><Relationship Id="rId65" Type="http://schemas.openxmlformats.org/officeDocument/2006/relationships/hyperlink" Target="https://dataartcom-my.sharepoint.com/:w:/g/personal/daniel_lurye_dataart_com/ERcSUP94kPpMnSSeMcO_KTEBSAiz9Dt9CxdCrT3Ba3cYeQ?e=FqriAi" TargetMode="External"/><Relationship Id="rId73" Type="http://schemas.openxmlformats.org/officeDocument/2006/relationships/hyperlink" Target="https://conf.dataart.com/pages/viewpage.action?pageId=342512684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rt.kzn@dataart.com" TargetMode="External"/><Relationship Id="rId13" Type="http://schemas.openxmlformats.org/officeDocument/2006/relationships/hyperlink" Target="mailto:ert.rru@dataart.com" TargetMode="External"/><Relationship Id="rId18" Type="http://schemas.openxmlformats.org/officeDocument/2006/relationships/hyperlink" Target="https://newpm.dataart.com/Staff/86211" TargetMode="External"/><Relationship Id="rId39" Type="http://schemas.openxmlformats.org/officeDocument/2006/relationships/hyperlink" Target="https://msk.tele2.ru/option/wifi-calling" TargetMode="External"/><Relationship Id="rId34" Type="http://schemas.openxmlformats.org/officeDocument/2006/relationships/hyperlink" Target="https://armenia.mid.ru/ru/consular-services/consulate-ru/making/" TargetMode="External"/><Relationship Id="rId50" Type="http://schemas.openxmlformats.org/officeDocument/2006/relationships/hyperlink" Target="https://conf.dataart.com/pages/viewpage.action?pageId=351670631" TargetMode="External"/><Relationship Id="rId55" Type="http://schemas.openxmlformats.org/officeDocument/2006/relationships/hyperlink" Target="https://conf.dataart.com/display/GM/Kazakhstan" TargetMode="External"/><Relationship Id="rId76" Type="http://schemas.openxmlformats.org/officeDocument/2006/relationships/hyperlink" Target="https://dataartcom-my.sharepoint.com/:x:/g/personal/valentin_bannikov_dataart_com/EcGodeq9vEVFjnkowbdBRA4BPb9ATU4pT1tOzpQkDc3k-A?e=vKpYMM" TargetMode="External"/><Relationship Id="rId7" Type="http://schemas.openxmlformats.org/officeDocument/2006/relationships/hyperlink" Target="mailto:ert.spb@dataart.com" TargetMode="External"/><Relationship Id="rId71" Type="http://schemas.openxmlformats.org/officeDocument/2006/relationships/hyperlink" Target="https://dataartcom-my.sharepoint.com/:x:/g/personal/eugenia_vasilyeva_dataart_com/EUxwS9Z3iilGkRJ7o81vyCcB2mm8hw6hFmuU4wuv2wQmQA?e=MPF60W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fo.dataart.com/index.php?title=PM_for_DataArt%E2%80%99s_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4610</Words>
  <Characters>26278</Characters>
  <Application>Microsoft Office Word</Application>
  <DocSecurity>4</DocSecurity>
  <Lines>218</Lines>
  <Paragraphs>61</Paragraphs>
  <ScaleCrop>false</ScaleCrop>
  <Company/>
  <LinksUpToDate>false</LinksUpToDate>
  <CharactersWithSpaces>30827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Lurye</dc:creator>
  <cp:keywords/>
  <dc:description/>
  <cp:lastModifiedBy>Anna Yankevich</cp:lastModifiedBy>
  <cp:revision>2</cp:revision>
  <dcterms:created xsi:type="dcterms:W3CDTF">2022-05-23T14:23:00Z</dcterms:created>
  <dcterms:modified xsi:type="dcterms:W3CDTF">2022-05-23T14:23:00Z</dcterms:modified>
</cp:coreProperties>
</file>